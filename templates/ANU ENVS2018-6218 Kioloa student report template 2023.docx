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398A" w14:textId="5D05E0ED" w:rsidR="00FD6FD8" w:rsidRPr="00FD6FD8" w:rsidRDefault="00FD6FD8" w:rsidP="00FD6FD8">
      <w:pPr>
        <w:pStyle w:val="Title"/>
        <w:jc w:val="left"/>
        <w:rPr>
          <w:ins w:id="4" w:author="Belinda Wilson" w:date="2023-09-13T11:10:00Z"/>
        </w:rPr>
      </w:pPr>
      <w:ins w:id="5" w:author="Belinda Wilson" w:date="2023-09-13T11:09:00Z">
        <w:r w:rsidRPr="00FD6FD8">
          <w:t>ENVS2018 Environmental Science Field School</w:t>
        </w:r>
      </w:ins>
      <w:ins w:id="6" w:author="Belinda Wilson" w:date="2023-09-13T11:27:00Z">
        <w:r>
          <w:t xml:space="preserve"> 2023</w:t>
        </w:r>
        <w:r w:rsidRPr="00FD6FD8">
          <w:rPr>
            <w:rPrChange w:id="7" w:author="Belinda Wilson" w:date="2023-09-13T11:27:00Z">
              <w:rPr>
                <w:b w:val="0"/>
                <w:bCs w:val="0"/>
              </w:rPr>
            </w:rPrChange>
          </w:rPr>
          <w:br/>
        </w:r>
      </w:ins>
      <w:ins w:id="8" w:author="Belinda Wilson" w:date="2023-09-13T11:10:00Z">
        <w:r w:rsidRPr="00FD6FD8">
          <w:rPr>
            <w:b w:val="0"/>
            <w:bCs/>
            <w:rPrChange w:id="9" w:author="Belinda Wilson" w:date="2023-09-13T11:27:00Z">
              <w:rPr>
                <w:bCs w:val="0"/>
              </w:rPr>
            </w:rPrChange>
          </w:rPr>
          <w:t>Kioloa report</w:t>
        </w:r>
      </w:ins>
    </w:p>
    <w:p w14:paraId="787F7110" w14:textId="56D0A52E" w:rsidR="00FD6FD8" w:rsidRPr="00FD6FD8" w:rsidRDefault="00AD471B" w:rsidP="00FD6FD8">
      <w:pPr>
        <w:pStyle w:val="Heading1"/>
        <w:numPr>
          <w:ilvl w:val="0"/>
          <w:numId w:val="0"/>
        </w:numPr>
        <w:ind w:left="360" w:hanging="360"/>
        <w:rPr>
          <w:ins w:id="10" w:author="Belinda Wilson" w:date="2023-09-13T11:05:00Z"/>
          <w:rPrChange w:id="11" w:author="Belinda Wilson" w:date="2023-09-13T11:10:00Z">
            <w:rPr>
              <w:ins w:id="12" w:author="Belinda Wilson" w:date="2023-09-13T11:05:00Z"/>
              <w:rFonts w:cstheme="minorHAnsi"/>
              <w:b/>
              <w:bCs/>
              <w:color w:val="495057"/>
              <w:sz w:val="36"/>
              <w:szCs w:val="36"/>
            </w:rPr>
          </w:rPrChange>
        </w:rPr>
        <w:pPrChange w:id="13" w:author="Belinda Wilson" w:date="2023-09-13T11:37:00Z">
          <w:pPr/>
        </w:pPrChange>
      </w:pPr>
      <w:del w:id="14" w:author="Belinda Wilson" w:date="2023-09-13T11:12:00Z">
        <w:r w:rsidRPr="00FD6FD8" w:rsidDel="00FD6FD8">
          <w:delText>Project o</w:delText>
        </w:r>
      </w:del>
      <w:ins w:id="15" w:author="Belinda Wilson" w:date="2023-09-13T11:12:00Z">
        <w:r w:rsidR="00FD6FD8">
          <w:t>O</w:t>
        </w:r>
      </w:ins>
      <w:r w:rsidRPr="00FD6FD8">
        <w:t>utline</w:t>
      </w:r>
    </w:p>
    <w:p w14:paraId="707087B2" w14:textId="72D535D7" w:rsidR="00AD471B" w:rsidRPr="00FD6FD8" w:rsidRDefault="00AD471B" w:rsidP="00FD6FD8">
      <w:pPr>
        <w:rPr>
          <w:rPrChange w:id="16" w:author="Belinda Wilson" w:date="2023-09-13T11:12:00Z">
            <w:rPr>
              <w:rFonts w:cstheme="minorHAnsi"/>
              <w:color w:val="000000"/>
            </w:rPr>
          </w:rPrChange>
        </w:rPr>
      </w:pPr>
      <w:del w:id="17" w:author="Belinda Wilson" w:date="2023-09-13T11:05:00Z">
        <w:r w:rsidRPr="00FD6FD8" w:rsidDel="00FD6FD8">
          <w:delText>:</w:delText>
        </w:r>
        <w:r w:rsidRPr="00FD6FD8" w:rsidDel="00FD6FD8">
          <w:rPr>
            <w:rPrChange w:id="18" w:author="Belinda Wilson" w:date="2023-09-13T11:12:00Z">
              <w:rPr>
                <w:rFonts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 </w:delText>
        </w:r>
      </w:del>
      <w:r w:rsidRPr="00FD6FD8">
        <w:rPr>
          <w:rPrChange w:id="19" w:author="Belinda Wilson" w:date="2023-09-13T11:12:00Z">
            <w:rPr>
              <w:rFonts w:cstheme="minorHAnsi"/>
              <w:color w:val="000000"/>
            </w:rPr>
          </w:rPrChange>
        </w:rPr>
        <w:t xml:space="preserve">For the </w:t>
      </w:r>
      <w:del w:id="20" w:author="Belinda Wilson" w:date="2023-09-13T11:05:00Z">
        <w:r w:rsidRPr="00FD6FD8" w:rsidDel="00FD6FD8">
          <w:rPr>
            <w:rPrChange w:id="21" w:author="Belinda Wilson" w:date="2023-09-13T11:12:00Z">
              <w:rPr>
                <w:rFonts w:cstheme="minorHAnsi"/>
                <w:color w:val="000000"/>
              </w:rPr>
            </w:rPrChange>
          </w:rPr>
          <w:delText xml:space="preserve">second </w:delText>
        </w:r>
      </w:del>
      <w:ins w:id="22" w:author="Belinda Wilson" w:date="2023-09-13T11:05:00Z">
        <w:r w:rsidR="00FD6FD8" w:rsidRPr="00FD6FD8">
          <w:rPr>
            <w:rPrChange w:id="23" w:author="Belinda Wilson" w:date="2023-09-13T11:12:00Z">
              <w:rPr>
                <w:rFonts w:cstheme="minorHAnsi"/>
                <w:color w:val="000000"/>
              </w:rPr>
            </w:rPrChange>
          </w:rPr>
          <w:t>Kioloa</w:t>
        </w:r>
        <w:r w:rsidR="00FD6FD8" w:rsidRPr="00FD6FD8">
          <w:rPr>
            <w:rPrChange w:id="24" w:author="Belinda Wilson" w:date="2023-09-13T11:12:00Z">
              <w:rPr>
                <w:rFonts w:cstheme="minorHAnsi"/>
                <w:color w:val="000000"/>
              </w:rPr>
            </w:rPrChange>
          </w:rPr>
          <w:t xml:space="preserve"> </w:t>
        </w:r>
      </w:ins>
      <w:r w:rsidRPr="00FD6FD8">
        <w:rPr>
          <w:rPrChange w:id="25" w:author="Belinda Wilson" w:date="2023-09-13T11:12:00Z">
            <w:rPr>
              <w:rFonts w:cstheme="minorHAnsi"/>
              <w:color w:val="000000"/>
            </w:rPr>
          </w:rPrChange>
        </w:rPr>
        <w:t>week</w:t>
      </w:r>
      <w:ins w:id="26" w:author="Belinda Wilson" w:date="2023-09-13T11:05:00Z">
        <w:r w:rsidR="00FD6FD8" w:rsidRPr="00FD6FD8">
          <w:rPr>
            <w:rPrChange w:id="27" w:author="Belinda Wilson" w:date="2023-09-13T11:12:00Z">
              <w:rPr>
                <w:rFonts w:cstheme="minorHAnsi"/>
                <w:color w:val="000000"/>
              </w:rPr>
            </w:rPrChange>
          </w:rPr>
          <w:t xml:space="preserve"> of the Field School,</w:t>
        </w:r>
      </w:ins>
      <w:r w:rsidRPr="00FD6FD8">
        <w:rPr>
          <w:rPrChange w:id="28" w:author="Belinda Wilson" w:date="2023-09-13T11:12:00Z">
            <w:rPr>
              <w:rFonts w:cstheme="minorHAnsi"/>
              <w:color w:val="000000"/>
            </w:rPr>
          </w:rPrChange>
        </w:rPr>
        <w:t xml:space="preserve"> the report will focus more on biodiversity. In particular</w:t>
      </w:r>
      <w:ins w:id="29" w:author="Belinda Wilson" w:date="2023-09-13T11:05:00Z">
        <w:r w:rsidR="00FD6FD8" w:rsidRPr="00FD6FD8">
          <w:rPr>
            <w:rPrChange w:id="30" w:author="Belinda Wilson" w:date="2023-09-13T11:12:00Z">
              <w:rPr>
                <w:rFonts w:cstheme="minorHAnsi"/>
                <w:color w:val="000000"/>
              </w:rPr>
            </w:rPrChange>
          </w:rPr>
          <w:t xml:space="preserve">, </w:t>
        </w:r>
      </w:ins>
      <w:del w:id="31" w:author="Belinda Wilson" w:date="2023-09-13T11:05:00Z">
        <w:r w:rsidRPr="00FD6FD8" w:rsidDel="00FD6FD8">
          <w:rPr>
            <w:rPrChange w:id="32" w:author="Belinda Wilson" w:date="2023-09-13T11:12:00Z">
              <w:rPr>
                <w:rFonts w:cstheme="minorHAnsi"/>
                <w:color w:val="000000"/>
              </w:rPr>
            </w:rPrChange>
          </w:rPr>
          <w:delText xml:space="preserve"> </w:delText>
        </w:r>
      </w:del>
      <w:r w:rsidRPr="00FD6FD8">
        <w:rPr>
          <w:rPrChange w:id="33" w:author="Belinda Wilson" w:date="2023-09-13T11:12:00Z">
            <w:rPr>
              <w:rFonts w:cstheme="minorHAnsi"/>
              <w:color w:val="000000"/>
            </w:rPr>
          </w:rPrChange>
        </w:rPr>
        <w:t>you should examine the composition and structure of different plant communities</w:t>
      </w:r>
      <w:del w:id="34" w:author="Belinda Wilson" w:date="2023-09-13T11:05:00Z">
        <w:r w:rsidRPr="00FD6FD8" w:rsidDel="00FD6FD8">
          <w:rPr>
            <w:rPrChange w:id="35" w:author="Belinda Wilson" w:date="2023-09-13T11:12:00Z">
              <w:rPr>
                <w:rFonts w:cstheme="minorHAnsi"/>
                <w:color w:val="000000"/>
              </w:rPr>
            </w:rPrChange>
          </w:rPr>
          <w:delText xml:space="preserve"> at Kioloa</w:delText>
        </w:r>
      </w:del>
      <w:r w:rsidRPr="00FD6FD8">
        <w:rPr>
          <w:rPrChange w:id="36" w:author="Belinda Wilson" w:date="2023-09-13T11:12:00Z">
            <w:rPr>
              <w:rFonts w:cstheme="minorHAnsi"/>
              <w:color w:val="000000"/>
            </w:rPr>
          </w:rPrChange>
        </w:rPr>
        <w:t>, whether animal communities also differ, and how these patterns relate to the underlying soils and geology.</w:t>
      </w:r>
    </w:p>
    <w:p w14:paraId="7D86036E" w14:textId="7F16CC42" w:rsidR="00FD6FD8" w:rsidRDefault="00AD471B" w:rsidP="00FD6FD8">
      <w:pPr>
        <w:rPr>
          <w:ins w:id="37" w:author="Belinda Wilson" w:date="2023-09-13T11:37:00Z"/>
          <w:rFonts w:ascii="Segoe UI" w:hAnsi="Segoe UI"/>
        </w:rPr>
      </w:pPr>
      <w:r w:rsidRPr="00FD6FD8">
        <w:rPr>
          <w:rPrChange w:id="38" w:author="Belinda Wilson" w:date="2023-09-13T11:10:00Z">
            <w:rPr>
              <w:rFonts w:cstheme="minorHAnsi"/>
              <w:color w:val="000000"/>
            </w:rPr>
          </w:rPrChange>
        </w:rPr>
        <w:t>The reports must use our field</w:t>
      </w:r>
      <w:ins w:id="39" w:author="Belinda Wilson" w:date="2023-09-13T11:05:00Z">
        <w:r w:rsidR="00FD6FD8" w:rsidRPr="00FD6FD8">
          <w:rPr>
            <w:rPrChange w:id="40" w:author="Belinda Wilson" w:date="2023-09-13T11:10:00Z">
              <w:rPr>
                <w:rFonts w:cstheme="minorHAnsi"/>
                <w:color w:val="000000"/>
              </w:rPr>
            </w:rPrChange>
          </w:rPr>
          <w:t>-</w:t>
        </w:r>
      </w:ins>
      <w:del w:id="41" w:author="Belinda Wilson" w:date="2023-09-13T11:05:00Z">
        <w:r w:rsidRPr="00FD6FD8" w:rsidDel="00FD6FD8">
          <w:rPr>
            <w:rPrChange w:id="42" w:author="Belinda Wilson" w:date="2023-09-13T11:10:00Z">
              <w:rPr>
                <w:rFonts w:cstheme="minorHAnsi"/>
                <w:color w:val="000000"/>
              </w:rPr>
            </w:rPrChange>
          </w:rPr>
          <w:delText xml:space="preserve"> </w:delText>
        </w:r>
      </w:del>
      <w:r w:rsidRPr="00FD6FD8">
        <w:rPr>
          <w:rPrChange w:id="43" w:author="Belinda Wilson" w:date="2023-09-13T11:10:00Z">
            <w:rPr>
              <w:rFonts w:cstheme="minorHAnsi"/>
              <w:color w:val="000000"/>
            </w:rPr>
          </w:rPrChange>
        </w:rPr>
        <w:t xml:space="preserve">collected data. We will work together to collect and summarise the data </w:t>
      </w:r>
      <w:ins w:id="44" w:author="Belinda Wilson" w:date="2023-09-13T11:06:00Z">
        <w:r w:rsidR="00FD6FD8" w:rsidRPr="00FD6FD8">
          <w:rPr>
            <w:rPrChange w:id="45" w:author="Belinda Wilson" w:date="2023-09-13T11:10:00Z">
              <w:rPr>
                <w:rFonts w:cstheme="minorHAnsi"/>
                <w:color w:val="000000"/>
              </w:rPr>
            </w:rPrChange>
          </w:rPr>
          <w:t xml:space="preserve">we collect, then </w:t>
        </w:r>
      </w:ins>
      <w:del w:id="46" w:author="Belinda Wilson" w:date="2023-09-13T11:06:00Z">
        <w:r w:rsidRPr="00FD6FD8" w:rsidDel="00FD6FD8">
          <w:rPr>
            <w:rPrChange w:id="47" w:author="Belinda Wilson" w:date="2023-09-13T11:10:00Z">
              <w:rPr>
                <w:rFonts w:cstheme="minorHAnsi"/>
                <w:color w:val="000000"/>
              </w:rPr>
            </w:rPrChange>
          </w:rPr>
          <w:delText xml:space="preserve">during the field trip and </w:delText>
        </w:r>
      </w:del>
      <w:ins w:id="48" w:author="Belinda Wilson" w:date="2023-09-13T11:06:00Z">
        <w:r w:rsidR="00FD6FD8" w:rsidRPr="00FD6FD8">
          <w:rPr>
            <w:rPrChange w:id="49" w:author="Belinda Wilson" w:date="2023-09-13T11:10:00Z">
              <w:rPr>
                <w:rFonts w:cstheme="minorHAnsi"/>
                <w:color w:val="000000"/>
              </w:rPr>
            </w:rPrChange>
          </w:rPr>
          <w:t xml:space="preserve">we </w:t>
        </w:r>
      </w:ins>
      <w:r w:rsidRPr="00FD6FD8">
        <w:rPr>
          <w:rPrChange w:id="50" w:author="Belinda Wilson" w:date="2023-09-13T11:10:00Z">
            <w:rPr>
              <w:rFonts w:cstheme="minorHAnsi"/>
              <w:color w:val="000000"/>
            </w:rPr>
          </w:rPrChange>
        </w:rPr>
        <w:t xml:space="preserve">will share </w:t>
      </w:r>
      <w:del w:id="51" w:author="Belinda Wilson" w:date="2023-09-13T11:06:00Z">
        <w:r w:rsidRPr="00FD6FD8" w:rsidDel="00FD6FD8">
          <w:rPr>
            <w:rPrChange w:id="52" w:author="Belinda Wilson" w:date="2023-09-13T11:10:00Z">
              <w:rPr>
                <w:rFonts w:cstheme="minorHAnsi"/>
                <w:color w:val="000000"/>
              </w:rPr>
            </w:rPrChange>
          </w:rPr>
          <w:delText xml:space="preserve">the </w:delText>
        </w:r>
      </w:del>
      <w:ins w:id="53" w:author="Belinda Wilson" w:date="2023-09-13T11:06:00Z">
        <w:r w:rsidR="00FD6FD8" w:rsidRPr="00FD6FD8">
          <w:rPr>
            <w:rPrChange w:id="54" w:author="Belinda Wilson" w:date="2023-09-13T11:10:00Z">
              <w:rPr>
                <w:rFonts w:cstheme="minorHAnsi"/>
                <w:color w:val="000000"/>
              </w:rPr>
            </w:rPrChange>
          </w:rPr>
          <w:t xml:space="preserve">these summaries </w:t>
        </w:r>
      </w:ins>
      <w:del w:id="55" w:author="Belinda Wilson" w:date="2023-09-13T11:06:00Z">
        <w:r w:rsidRPr="00FD6FD8" w:rsidDel="00FD6FD8">
          <w:rPr>
            <w:rPrChange w:id="56" w:author="Belinda Wilson" w:date="2023-09-13T11:10:00Z">
              <w:rPr>
                <w:rFonts w:cstheme="minorHAnsi"/>
                <w:color w:val="000000"/>
              </w:rPr>
            </w:rPrChange>
          </w:rPr>
          <w:delText xml:space="preserve">summarised data </w:delText>
        </w:r>
      </w:del>
      <w:r w:rsidRPr="00FD6FD8">
        <w:rPr>
          <w:rPrChange w:id="57" w:author="Belinda Wilson" w:date="2023-09-13T11:10:00Z">
            <w:rPr>
              <w:rFonts w:cstheme="minorHAnsi"/>
              <w:color w:val="000000"/>
            </w:rPr>
          </w:rPrChange>
        </w:rPr>
        <w:t xml:space="preserve">so </w:t>
      </w:r>
      <w:ins w:id="58" w:author="Belinda Wilson" w:date="2023-09-13T11:06:00Z">
        <w:r w:rsidR="00FD6FD8" w:rsidRPr="00FD6FD8">
          <w:rPr>
            <w:rPrChange w:id="59" w:author="Belinda Wilson" w:date="2023-09-13T11:10:00Z">
              <w:rPr>
                <w:rFonts w:cstheme="minorHAnsi"/>
                <w:color w:val="000000"/>
              </w:rPr>
            </w:rPrChange>
          </w:rPr>
          <w:t xml:space="preserve">everyone is </w:t>
        </w:r>
      </w:ins>
      <w:del w:id="60" w:author="Belinda Wilson" w:date="2023-09-13T11:06:00Z">
        <w:r w:rsidRPr="00FD6FD8" w:rsidDel="00FD6FD8">
          <w:rPr>
            <w:rPrChange w:id="61" w:author="Belinda Wilson" w:date="2023-09-13T11:10:00Z">
              <w:rPr>
                <w:rFonts w:cstheme="minorHAnsi"/>
                <w:color w:val="000000"/>
              </w:rPr>
            </w:rPrChange>
          </w:rPr>
          <w:delText xml:space="preserve">that all students are </w:delText>
        </w:r>
      </w:del>
      <w:r w:rsidRPr="00FD6FD8">
        <w:rPr>
          <w:rPrChange w:id="62" w:author="Belinda Wilson" w:date="2023-09-13T11:10:00Z">
            <w:rPr>
              <w:rFonts w:cstheme="minorHAnsi"/>
              <w:color w:val="000000"/>
            </w:rPr>
          </w:rPrChange>
        </w:rPr>
        <w:t xml:space="preserve">working with the same information. </w:t>
      </w:r>
      <w:ins w:id="63" w:author="Belinda Wilson" w:date="2023-09-13T11:06:00Z">
        <w:r w:rsidR="00FD6FD8" w:rsidRPr="00FD6FD8">
          <w:rPr>
            <w:rPrChange w:id="64" w:author="Belinda Wilson" w:date="2023-09-13T11:10:00Z">
              <w:rPr>
                <w:rFonts w:cstheme="minorHAnsi"/>
                <w:color w:val="000000"/>
              </w:rPr>
            </w:rPrChange>
          </w:rPr>
          <w:t xml:space="preserve">You will not be required to </w:t>
        </w:r>
      </w:ins>
      <w:del w:id="65" w:author="Belinda Wilson" w:date="2023-09-13T11:06:00Z">
        <w:r w:rsidRPr="00FD6FD8" w:rsidDel="00FD6FD8">
          <w:rPr>
            <w:rPrChange w:id="66" w:author="Belinda Wilson" w:date="2023-09-13T11:10:00Z">
              <w:rPr>
                <w:rFonts w:cstheme="minorHAnsi"/>
                <w:color w:val="000000"/>
              </w:rPr>
            </w:rPrChange>
          </w:rPr>
          <w:delText xml:space="preserve">We do not ask you to </w:delText>
        </w:r>
      </w:del>
      <w:r w:rsidRPr="00FD6FD8">
        <w:rPr>
          <w:rPrChange w:id="67" w:author="Belinda Wilson" w:date="2023-09-13T11:10:00Z">
            <w:rPr>
              <w:rFonts w:cstheme="minorHAnsi"/>
              <w:color w:val="000000"/>
            </w:rPr>
          </w:rPrChange>
        </w:rPr>
        <w:t>conduct any additional statistical analys</w:t>
      </w:r>
      <w:ins w:id="68" w:author="Belinda Wilson" w:date="2023-09-13T11:07:00Z">
        <w:r w:rsidR="00FD6FD8" w:rsidRPr="00FD6FD8">
          <w:rPr>
            <w:rPrChange w:id="69" w:author="Belinda Wilson" w:date="2023-09-13T11:10:00Z">
              <w:rPr>
                <w:rFonts w:cstheme="minorHAnsi"/>
                <w:color w:val="000000"/>
              </w:rPr>
            </w:rPrChange>
          </w:rPr>
          <w:t>e</w:t>
        </w:r>
      </w:ins>
      <w:del w:id="70" w:author="Belinda Wilson" w:date="2023-09-13T11:07:00Z">
        <w:r w:rsidRPr="00FD6FD8" w:rsidDel="00FD6FD8">
          <w:rPr>
            <w:rPrChange w:id="71" w:author="Belinda Wilson" w:date="2023-09-13T11:10:00Z">
              <w:rPr>
                <w:rFonts w:cstheme="minorHAnsi"/>
                <w:color w:val="000000"/>
              </w:rPr>
            </w:rPrChange>
          </w:rPr>
          <w:delText>i</w:delText>
        </w:r>
      </w:del>
      <w:r w:rsidRPr="00FD6FD8">
        <w:rPr>
          <w:rPrChange w:id="72" w:author="Belinda Wilson" w:date="2023-09-13T11:10:00Z">
            <w:rPr>
              <w:rFonts w:cstheme="minorHAnsi"/>
              <w:color w:val="000000"/>
            </w:rPr>
          </w:rPrChange>
        </w:rPr>
        <w:t xml:space="preserve">s. Rather, the task is to describe </w:t>
      </w:r>
      <w:del w:id="73" w:author="Belinda Wilson" w:date="2023-09-13T11:07:00Z">
        <w:r w:rsidRPr="00FD6FD8" w:rsidDel="00FD6FD8">
          <w:rPr>
            <w:rPrChange w:id="74" w:author="Belinda Wilson" w:date="2023-09-13T11:10:00Z">
              <w:rPr>
                <w:rFonts w:cstheme="minorHAnsi"/>
                <w:color w:val="000000"/>
              </w:rPr>
            </w:rPrChange>
          </w:rPr>
          <w:delText xml:space="preserve">and </w:delText>
        </w:r>
      </w:del>
      <w:ins w:id="75" w:author="Belinda Wilson" w:date="2023-09-13T11:07:00Z">
        <w:r w:rsidR="00FD6FD8" w:rsidRPr="00FD6FD8">
          <w:rPr>
            <w:rPrChange w:id="76" w:author="Belinda Wilson" w:date="2023-09-13T11:10:00Z">
              <w:rPr>
                <w:rFonts w:cstheme="minorHAnsi"/>
                <w:color w:val="000000"/>
              </w:rPr>
            </w:rPrChange>
          </w:rPr>
          <w:t>the</w:t>
        </w:r>
        <w:r w:rsidR="00FD6FD8" w:rsidRPr="00FD6FD8">
          <w:rPr>
            <w:rPrChange w:id="77" w:author="Belinda Wilson" w:date="2023-09-13T11:10:00Z">
              <w:rPr>
                <w:rFonts w:cstheme="minorHAnsi"/>
                <w:color w:val="000000"/>
              </w:rPr>
            </w:rPrChange>
          </w:rPr>
          <w:t xml:space="preserve"> </w:t>
        </w:r>
      </w:ins>
      <w:r w:rsidRPr="00FD6FD8">
        <w:rPr>
          <w:rPrChange w:id="78" w:author="Belinda Wilson" w:date="2023-09-13T11:10:00Z">
            <w:rPr>
              <w:rFonts w:cstheme="minorHAnsi"/>
              <w:color w:val="000000"/>
            </w:rPr>
          </w:rPrChange>
        </w:rPr>
        <w:t xml:space="preserve">patterns </w:t>
      </w:r>
      <w:ins w:id="79" w:author="Belinda Wilson" w:date="2023-09-13T11:07:00Z">
        <w:r w:rsidR="00FD6FD8" w:rsidRPr="00FD6FD8">
          <w:rPr>
            <w:rPrChange w:id="80" w:author="Belinda Wilson" w:date="2023-09-13T11:10:00Z">
              <w:rPr>
                <w:rFonts w:cstheme="minorHAnsi"/>
                <w:color w:val="000000"/>
              </w:rPr>
            </w:rPrChange>
          </w:rPr>
          <w:t xml:space="preserve">you observe </w:t>
        </w:r>
      </w:ins>
      <w:r w:rsidRPr="00FD6FD8">
        <w:rPr>
          <w:rPrChange w:id="81" w:author="Belinda Wilson" w:date="2023-09-13T11:10:00Z">
            <w:rPr>
              <w:rFonts w:cstheme="minorHAnsi"/>
              <w:color w:val="000000"/>
            </w:rPr>
          </w:rPrChange>
        </w:rPr>
        <w:t>in the data</w:t>
      </w:r>
      <w:ins w:id="82" w:author="Belinda Wilson" w:date="2023-09-13T11:07:00Z">
        <w:r w:rsidR="00FD6FD8" w:rsidRPr="00FD6FD8">
          <w:rPr>
            <w:rPrChange w:id="83" w:author="Belinda Wilson" w:date="2023-09-13T11:10:00Z">
              <w:rPr>
                <w:rFonts w:cstheme="minorHAnsi"/>
                <w:color w:val="000000"/>
              </w:rPr>
            </w:rPrChange>
          </w:rPr>
          <w:t xml:space="preserve"> we </w:t>
        </w:r>
      </w:ins>
      <w:del w:id="84" w:author="Belinda Wilson" w:date="2023-09-13T11:07:00Z">
        <w:r w:rsidRPr="00FD6FD8" w:rsidDel="00FD6FD8">
          <w:rPr>
            <w:rPrChange w:id="85" w:author="Belinda Wilson" w:date="2023-09-13T11:10:00Z">
              <w:rPr>
                <w:rFonts w:cstheme="minorHAnsi"/>
                <w:color w:val="000000"/>
              </w:rPr>
            </w:rPrChange>
          </w:rPr>
          <w:delText xml:space="preserve"> that we h</w:delText>
        </w:r>
      </w:del>
      <w:ins w:id="86" w:author="Belinda Wilson" w:date="2023-09-13T11:07:00Z">
        <w:r w:rsidR="00FD6FD8" w:rsidRPr="00FD6FD8">
          <w:rPr>
            <w:rPrChange w:id="87" w:author="Belinda Wilson" w:date="2023-09-13T11:10:00Z">
              <w:rPr>
                <w:rFonts w:cstheme="minorHAnsi"/>
                <w:color w:val="000000"/>
              </w:rPr>
            </w:rPrChange>
          </w:rPr>
          <w:t>h</w:t>
        </w:r>
      </w:ins>
      <w:r w:rsidRPr="00FD6FD8">
        <w:rPr>
          <w:rPrChange w:id="88" w:author="Belinda Wilson" w:date="2023-09-13T11:10:00Z">
            <w:rPr>
              <w:rFonts w:cstheme="minorHAnsi"/>
              <w:color w:val="000000"/>
            </w:rPr>
          </w:rPrChange>
        </w:rPr>
        <w:t xml:space="preserve">ave shared </w:t>
      </w:r>
      <w:ins w:id="89" w:author="Belinda Wilson" w:date="2023-09-13T11:07:00Z">
        <w:r w:rsidR="00FD6FD8" w:rsidRPr="00FD6FD8">
          <w:rPr>
            <w:rPrChange w:id="90" w:author="Belinda Wilson" w:date="2023-09-13T11:10:00Z">
              <w:rPr>
                <w:rFonts w:cstheme="minorHAnsi"/>
                <w:color w:val="000000"/>
              </w:rPr>
            </w:rPrChange>
          </w:rPr>
          <w:t xml:space="preserve">with you, </w:t>
        </w:r>
      </w:ins>
      <w:r w:rsidRPr="00FD6FD8">
        <w:rPr>
          <w:rPrChange w:id="91" w:author="Belinda Wilson" w:date="2023-09-13T11:10:00Z">
            <w:rPr>
              <w:rFonts w:cstheme="minorHAnsi"/>
              <w:color w:val="000000"/>
            </w:rPr>
          </w:rPrChange>
        </w:rPr>
        <w:t>and indicate what processes</w:t>
      </w:r>
      <w:ins w:id="92" w:author="Belinda Wilson" w:date="2023-09-13T11:07:00Z">
        <w:r w:rsidR="00FD6FD8" w:rsidRPr="00FD6FD8">
          <w:rPr>
            <w:rPrChange w:id="93" w:author="Belinda Wilson" w:date="2023-09-13T11:10:00Z">
              <w:rPr>
                <w:rFonts w:cstheme="minorHAnsi"/>
                <w:color w:val="000000"/>
              </w:rPr>
            </w:rPrChange>
          </w:rPr>
          <w:t>/</w:t>
        </w:r>
        <w:r w:rsidR="00FD6FD8" w:rsidRPr="00FD6FD8">
          <w:rPr>
            <w:rPrChange w:id="94" w:author="Belinda Wilson" w:date="2023-09-13T11:10:00Z">
              <w:rPr>
                <w:rFonts w:cstheme="minorHAnsi"/>
                <w:color w:val="000000"/>
              </w:rPr>
            </w:rPrChange>
          </w:rPr>
          <w:t>drivers</w:t>
        </w:r>
      </w:ins>
      <w:r w:rsidRPr="00FD6FD8">
        <w:rPr>
          <w:rPrChange w:id="95" w:author="Belinda Wilson" w:date="2023-09-13T11:10:00Z">
            <w:rPr>
              <w:rFonts w:cstheme="minorHAnsi"/>
              <w:color w:val="000000"/>
            </w:rPr>
          </w:rPrChange>
        </w:rPr>
        <w:t xml:space="preserve"> have influenced the development of these patterns</w:t>
      </w:r>
      <w:ins w:id="96" w:author="Belinda Wilson" w:date="2023-09-13T11:07:00Z">
        <w:r w:rsidR="00FD6FD8" w:rsidRPr="00FD6FD8">
          <w:rPr>
            <w:rPrChange w:id="97" w:author="Belinda Wilson" w:date="2023-09-13T11:10:00Z">
              <w:rPr>
                <w:rFonts w:cstheme="minorHAnsi"/>
                <w:color w:val="000000"/>
              </w:rPr>
            </w:rPrChange>
          </w:rPr>
          <w:t>.</w:t>
        </w:r>
      </w:ins>
      <w:del w:id="98" w:author="Belinda Wilson" w:date="2023-09-13T11:07:00Z">
        <w:r w:rsidRPr="00FD6FD8" w:rsidDel="00FD6FD8">
          <w:rPr>
            <w:rPrChange w:id="99" w:author="Belinda Wilson" w:date="2023-09-13T11:10:00Z">
              <w:rPr>
                <w:rFonts w:cstheme="minorHAnsi"/>
                <w:color w:val="000000"/>
              </w:rPr>
            </w:rPrChange>
          </w:rPr>
          <w:delText>,</w:delText>
        </w:r>
      </w:del>
    </w:p>
    <w:p w14:paraId="46528EE4" w14:textId="77777777" w:rsidR="00FD6FD8" w:rsidRPr="007575AD" w:rsidRDefault="00FD6FD8" w:rsidP="00FD6FD8">
      <w:pPr>
        <w:pStyle w:val="Heading1"/>
        <w:numPr>
          <w:ilvl w:val="0"/>
          <w:numId w:val="0"/>
        </w:numPr>
        <w:ind w:left="360" w:hanging="360"/>
        <w:rPr>
          <w:ins w:id="100" w:author="Belinda Wilson" w:date="2023-09-13T11:37:00Z"/>
        </w:rPr>
      </w:pPr>
      <w:ins w:id="101" w:author="Belinda Wilson" w:date="2023-09-13T11:37:00Z">
        <w:r>
          <w:t>Task</w:t>
        </w:r>
      </w:ins>
    </w:p>
    <w:p w14:paraId="68409EDC" w14:textId="77777777" w:rsidR="00FD6FD8" w:rsidRDefault="00FD6FD8" w:rsidP="00FD6FD8">
      <w:pPr>
        <w:rPr>
          <w:ins w:id="102" w:author="Belinda Wilson" w:date="2023-09-13T11:37:00Z"/>
        </w:rPr>
      </w:pPr>
      <w:ins w:id="103" w:author="Belinda Wilson" w:date="2023-09-13T11:37:00Z">
        <w:r w:rsidRPr="007575AD">
          <w:t xml:space="preserve">Describe variation across the Kioloa campus in the plant communities and associated fauna, considering the data </w:t>
        </w:r>
        <w:r>
          <w:t>we</w:t>
        </w:r>
        <w:r w:rsidRPr="007575AD">
          <w:t xml:space="preserve"> collected across all the sites. This survey information could be used to make decisions regarding changes in land use.</w:t>
        </w:r>
        <w:r>
          <w:t xml:space="preserve"> </w:t>
        </w:r>
      </w:ins>
    </w:p>
    <w:p w14:paraId="3D8E0823" w14:textId="121B5C8E" w:rsidR="00FD6FD8" w:rsidRDefault="00FD6FD8" w:rsidP="00FD6FD8">
      <w:pPr>
        <w:rPr>
          <w:ins w:id="104" w:author="Belinda Wilson" w:date="2023-09-13T11:27:00Z"/>
        </w:rPr>
      </w:pPr>
      <w:ins w:id="105" w:author="Belinda Wilson" w:date="2023-09-13T11:37:00Z">
        <w:r w:rsidRPr="007575AD">
          <w:rPr>
            <w:b/>
            <w:bCs/>
          </w:rPr>
          <w:t>Note:</w:t>
        </w:r>
        <w:r>
          <w:t xml:space="preserve"> </w:t>
        </w:r>
        <w:r w:rsidRPr="007575AD">
          <w:t xml:space="preserve">whereas the first week report you were asked to focus on ONE location, this report should cover </w:t>
        </w:r>
        <w:r>
          <w:t>ALL</w:t>
        </w:r>
        <w:r w:rsidRPr="007575AD">
          <w:t xml:space="preserve"> </w:t>
        </w:r>
        <w:r w:rsidRPr="007575AD">
          <w:t>the sites we surveyed at Kioloa</w:t>
        </w:r>
        <w:r>
          <w:t>.</w:t>
        </w:r>
      </w:ins>
    </w:p>
    <w:p w14:paraId="709DE9F1" w14:textId="2A0E86A0" w:rsidR="00FD6FD8" w:rsidRPr="00FD6FD8" w:rsidDel="00FD6FD8" w:rsidRDefault="00FD6FD8" w:rsidP="00FD6FD8">
      <w:pPr>
        <w:pStyle w:val="Heading1"/>
        <w:numPr>
          <w:ilvl w:val="0"/>
          <w:numId w:val="0"/>
        </w:numPr>
        <w:ind w:left="360" w:hanging="360"/>
        <w:rPr>
          <w:del w:id="106" w:author="Belinda Wilson" w:date="2023-09-13T11:35:00Z"/>
          <w:rPrChange w:id="107" w:author="Belinda Wilson" w:date="2023-09-13T11:27:00Z">
            <w:rPr>
              <w:del w:id="108" w:author="Belinda Wilson" w:date="2023-09-13T11:35:00Z"/>
              <w:rFonts w:cstheme="minorHAnsi"/>
              <w:color w:val="000000"/>
            </w:rPr>
          </w:rPrChange>
        </w:rPr>
        <w:pPrChange w:id="109" w:author="Belinda Wilson" w:date="2023-09-13T11:37:00Z">
          <w:pPr/>
        </w:pPrChange>
      </w:pPr>
    </w:p>
    <w:p w14:paraId="0E5DABFF" w14:textId="77777777" w:rsidR="00FD6FD8" w:rsidRPr="00FD6FD8" w:rsidRDefault="008D6E86" w:rsidP="00FD6FD8">
      <w:pPr>
        <w:pStyle w:val="Heading1"/>
        <w:numPr>
          <w:ilvl w:val="0"/>
          <w:numId w:val="0"/>
        </w:numPr>
        <w:ind w:left="360" w:hanging="360"/>
        <w:rPr>
          <w:ins w:id="110" w:author="Belinda Wilson" w:date="2023-09-13T11:08:00Z"/>
        </w:rPr>
        <w:pPrChange w:id="111" w:author="Belinda Wilson" w:date="2023-09-13T11:37:00Z">
          <w:pPr>
            <w:pStyle w:val="Heading1"/>
          </w:pPr>
        </w:pPrChange>
      </w:pPr>
      <w:r w:rsidRPr="00FD6FD8">
        <w:t xml:space="preserve">Word count </w:t>
      </w:r>
    </w:p>
    <w:p w14:paraId="3EDD0306" w14:textId="6B6EE732" w:rsidR="00EC2DDD" w:rsidRPr="00FD6FD8" w:rsidRDefault="00FD6FD8" w:rsidP="00FD6FD8">
      <w:pPr>
        <w:pStyle w:val="ListParagraph"/>
        <w:numPr>
          <w:ilvl w:val="0"/>
          <w:numId w:val="4"/>
        </w:numPr>
        <w:rPr>
          <w:ins w:id="112" w:author="Belinda Wilson" w:date="2023-09-13T11:08:00Z"/>
        </w:rPr>
      </w:pPr>
      <w:ins w:id="113" w:author="Belinda Wilson" w:date="2023-09-13T11:46:00Z">
        <w:r>
          <w:t xml:space="preserve">ENVS2018 </w:t>
        </w:r>
      </w:ins>
      <w:ins w:id="114" w:author="Belinda Wilson" w:date="2023-09-13T11:08:00Z">
        <w:r w:rsidRPr="00FD6FD8">
          <w:t xml:space="preserve">students: </w:t>
        </w:r>
      </w:ins>
      <w:r w:rsidR="008D6E86" w:rsidRPr="00FD6FD8">
        <w:t>2,000</w:t>
      </w:r>
      <w:ins w:id="115" w:author="Belinda Wilson" w:date="2023-09-13T11:08:00Z">
        <w:r w:rsidRPr="00FD6FD8">
          <w:t xml:space="preserve"> words</w:t>
        </w:r>
      </w:ins>
      <w:ins w:id="116" w:author="Belinda Wilson" w:date="2023-09-13T11:46:00Z">
        <w:r>
          <w:t>.</w:t>
        </w:r>
      </w:ins>
    </w:p>
    <w:p w14:paraId="22465323" w14:textId="543125F9" w:rsidR="00FD6FD8" w:rsidRDefault="00FD6FD8" w:rsidP="00FD6FD8">
      <w:pPr>
        <w:pStyle w:val="ListParagraph"/>
        <w:numPr>
          <w:ilvl w:val="0"/>
          <w:numId w:val="4"/>
        </w:numPr>
        <w:rPr>
          <w:ins w:id="117" w:author="Belinda Wilson" w:date="2023-09-13T11:45:00Z"/>
        </w:rPr>
      </w:pPr>
      <w:ins w:id="118" w:author="Belinda Wilson" w:date="2023-09-13T11:08:00Z">
        <w:r w:rsidRPr="00FD6FD8">
          <w:t>ENVS</w:t>
        </w:r>
      </w:ins>
      <w:ins w:id="119" w:author="Belinda Wilson" w:date="2023-09-13T11:46:00Z">
        <w:r>
          <w:t>6218 s</w:t>
        </w:r>
      </w:ins>
      <w:ins w:id="120" w:author="Belinda Wilson" w:date="2023-09-13T11:08:00Z">
        <w:r w:rsidRPr="00FD6FD8">
          <w:t>tudent</w:t>
        </w:r>
      </w:ins>
      <w:ins w:id="121" w:author="Belinda Wilson" w:date="2023-09-13T11:46:00Z">
        <w:r>
          <w:t>s</w:t>
        </w:r>
      </w:ins>
      <w:ins w:id="122" w:author="Belinda Wilson" w:date="2023-09-13T11:08:00Z">
        <w:r w:rsidRPr="00FD6FD8">
          <w:t xml:space="preserve"> who ha</w:t>
        </w:r>
      </w:ins>
      <w:ins w:id="123" w:author="Belinda Wilson" w:date="2023-09-13T11:46:00Z">
        <w:r>
          <w:t>ve</w:t>
        </w:r>
      </w:ins>
      <w:ins w:id="124" w:author="Belinda Wilson" w:date="2023-09-13T11:08:00Z">
        <w:r w:rsidRPr="00FD6FD8">
          <w:t xml:space="preserve"> chosen this to be their long report: </w:t>
        </w:r>
      </w:ins>
      <w:ins w:id="125" w:author="Belinda Wilson" w:date="2023-09-13T11:09:00Z">
        <w:r w:rsidRPr="00FD6FD8">
          <w:t>2,800 words</w:t>
        </w:r>
      </w:ins>
      <w:ins w:id="126" w:author="Belinda Wilson" w:date="2023-09-13T11:45:00Z">
        <w:r>
          <w:t>.</w:t>
        </w:r>
      </w:ins>
    </w:p>
    <w:p w14:paraId="4DB6648C" w14:textId="1B23C9E5" w:rsidR="00FD6FD8" w:rsidRDefault="00FD6FD8" w:rsidP="00FD6FD8">
      <w:pPr>
        <w:pStyle w:val="ListParagraph"/>
        <w:numPr>
          <w:ilvl w:val="0"/>
          <w:numId w:val="4"/>
        </w:numPr>
        <w:rPr>
          <w:ins w:id="127" w:author="Belinda Wilson" w:date="2023-09-13T11:35:00Z"/>
        </w:rPr>
        <w:pPrChange w:id="128" w:author="Belinda Wilson" w:date="2023-09-13T11:35:00Z">
          <w:pPr/>
        </w:pPrChange>
      </w:pPr>
      <w:ins w:id="129" w:author="Belinda Wilson" w:date="2023-09-13T11:45:00Z">
        <w:r>
          <w:t xml:space="preserve">Word counts do not include </w:t>
        </w:r>
      </w:ins>
      <w:ins w:id="130" w:author="Belinda Wilson" w:date="2023-09-13T11:46:00Z">
        <w:r>
          <w:t>references and figure/table legends.</w:t>
        </w:r>
      </w:ins>
    </w:p>
    <w:p w14:paraId="51DDEACE" w14:textId="3C77320E" w:rsidR="00FD6FD8" w:rsidRDefault="00FD6FD8" w:rsidP="00FD6FD8">
      <w:pPr>
        <w:pStyle w:val="Heading1"/>
        <w:numPr>
          <w:ilvl w:val="0"/>
          <w:numId w:val="0"/>
        </w:numPr>
        <w:rPr>
          <w:ins w:id="131" w:author="Belinda Wilson" w:date="2023-09-13T11:43:00Z"/>
        </w:rPr>
        <w:pPrChange w:id="132" w:author="Belinda Wilson" w:date="2023-09-13T11:44:00Z">
          <w:pPr>
            <w:ind w:left="360"/>
          </w:pPr>
        </w:pPrChange>
      </w:pPr>
      <w:ins w:id="133" w:author="Belinda Wilson" w:date="2023-09-13T11:42:00Z">
        <w:r>
          <w:t>S</w:t>
        </w:r>
      </w:ins>
      <w:ins w:id="134" w:author="Belinda Wilson" w:date="2023-09-13T11:35:00Z">
        <w:r>
          <w:t>ection</w:t>
        </w:r>
      </w:ins>
      <w:ins w:id="135" w:author="Belinda Wilson" w:date="2023-09-13T11:42:00Z">
        <w:r>
          <w:t>s</w:t>
        </w:r>
      </w:ins>
    </w:p>
    <w:p w14:paraId="2132CAD8" w14:textId="70640119" w:rsidR="00FD6FD8" w:rsidRDefault="00FD6FD8" w:rsidP="00FD6FD8">
      <w:pPr>
        <w:rPr>
          <w:ins w:id="136" w:author="Belinda Wilson" w:date="2023-09-13T11:37:00Z"/>
        </w:rPr>
        <w:pPrChange w:id="137" w:author="Belinda Wilson" w:date="2023-09-13T11:44:00Z">
          <w:pPr>
            <w:pStyle w:val="ListParagraph"/>
            <w:numPr>
              <w:numId w:val="14"/>
            </w:numPr>
            <w:ind w:hanging="360"/>
          </w:pPr>
        </w:pPrChange>
      </w:pPr>
      <w:ins w:id="138" w:author="Belinda Wilson" w:date="2023-09-13T11:43:00Z">
        <w:r>
          <w:t>The report should be roughly split into these proportions:</w:t>
        </w:r>
      </w:ins>
    </w:p>
    <w:p w14:paraId="0DDC90A1" w14:textId="43B015D1" w:rsidR="00FD6FD8" w:rsidRPr="00FD6FD8" w:rsidRDefault="00FD6FD8" w:rsidP="00FD6FD8">
      <w:pPr>
        <w:pStyle w:val="ListParagraph"/>
        <w:numPr>
          <w:ilvl w:val="0"/>
          <w:numId w:val="14"/>
        </w:numPr>
        <w:rPr>
          <w:ins w:id="139" w:author="Belinda Wilson" w:date="2023-09-13T11:35:00Z"/>
        </w:rPr>
      </w:pPr>
      <w:ins w:id="140" w:author="Belinda Wilson" w:date="2023-09-13T11:35:00Z">
        <w:r w:rsidRPr="00FD6FD8">
          <w:t>Sections 1</w:t>
        </w:r>
      </w:ins>
      <w:ins w:id="141" w:author="Belinda Wilson" w:date="2023-09-13T11:44:00Z">
        <w:r>
          <w:t xml:space="preserve"> (Introduction)</w:t>
        </w:r>
      </w:ins>
      <w:ins w:id="142" w:author="Belinda Wilson" w:date="2023-09-13T11:35:00Z">
        <w:r w:rsidRPr="00FD6FD8">
          <w:t>, 2</w:t>
        </w:r>
      </w:ins>
      <w:ins w:id="143" w:author="Belinda Wilson" w:date="2023-09-13T11:44:00Z">
        <w:r>
          <w:t xml:space="preserve"> (Brief literature review)</w:t>
        </w:r>
      </w:ins>
      <w:ins w:id="144" w:author="Belinda Wilson" w:date="2023-09-13T11:35:00Z">
        <w:r w:rsidRPr="00FD6FD8">
          <w:t xml:space="preserve"> and 3</w:t>
        </w:r>
      </w:ins>
      <w:ins w:id="145" w:author="Belinda Wilson" w:date="2023-09-13T11:44:00Z">
        <w:r>
          <w:t xml:space="preserve"> (Location and site characteristics)</w:t>
        </w:r>
      </w:ins>
      <w:ins w:id="146" w:author="Belinda Wilson" w:date="2023-09-13T11:35:00Z">
        <w:r w:rsidRPr="00FD6FD8">
          <w:t xml:space="preserve"> should add up to about </w:t>
        </w:r>
        <w:r w:rsidRPr="00FD6FD8">
          <w:rPr>
            <w:b/>
            <w:bCs/>
            <w:rPrChange w:id="147" w:author="Belinda Wilson" w:date="2023-09-13T11:47:00Z">
              <w:rPr/>
            </w:rPrChange>
          </w:rPr>
          <w:t>15%</w:t>
        </w:r>
        <w:r w:rsidRPr="00FD6FD8">
          <w:t xml:space="preserve"> of the word count for the report</w:t>
        </w:r>
      </w:ins>
      <w:ins w:id="148" w:author="Belinda Wilson" w:date="2023-09-13T11:44:00Z">
        <w:r>
          <w:t>.</w:t>
        </w:r>
      </w:ins>
    </w:p>
    <w:p w14:paraId="61A51640" w14:textId="1FDD9E9B" w:rsidR="00FD6FD8" w:rsidRPr="00FD6FD8" w:rsidRDefault="00FD6FD8" w:rsidP="00FD6FD8">
      <w:pPr>
        <w:pStyle w:val="ListParagraph"/>
        <w:numPr>
          <w:ilvl w:val="0"/>
          <w:numId w:val="14"/>
        </w:numPr>
        <w:rPr>
          <w:ins w:id="149" w:author="Belinda Wilson" w:date="2023-09-13T11:35:00Z"/>
        </w:rPr>
      </w:pPr>
      <w:ins w:id="150" w:author="Belinda Wilson" w:date="2023-09-13T11:35:00Z">
        <w:r w:rsidRPr="00FD6FD8">
          <w:t xml:space="preserve">Section 4 (Methods) should be about </w:t>
        </w:r>
        <w:r w:rsidRPr="00FD6FD8">
          <w:rPr>
            <w:b/>
            <w:bCs/>
            <w:rPrChange w:id="151" w:author="Belinda Wilson" w:date="2023-09-13T11:47:00Z">
              <w:rPr/>
            </w:rPrChange>
          </w:rPr>
          <w:t>15%</w:t>
        </w:r>
        <w:r w:rsidRPr="00FD6FD8">
          <w:t xml:space="preserve"> of the word count for the report</w:t>
        </w:r>
      </w:ins>
      <w:ins w:id="152" w:author="Belinda Wilson" w:date="2023-09-13T11:44:00Z">
        <w:r>
          <w:t>.</w:t>
        </w:r>
      </w:ins>
    </w:p>
    <w:p w14:paraId="15538412" w14:textId="201EBC18" w:rsidR="00FD6FD8" w:rsidRPr="00FD6FD8" w:rsidRDefault="00FD6FD8" w:rsidP="00FD6FD8">
      <w:pPr>
        <w:pStyle w:val="ListParagraph"/>
        <w:numPr>
          <w:ilvl w:val="0"/>
          <w:numId w:val="14"/>
        </w:numPr>
        <w:rPr>
          <w:ins w:id="153" w:author="Belinda Wilson" w:date="2023-09-13T11:35:00Z"/>
        </w:rPr>
      </w:pPr>
      <w:ins w:id="154" w:author="Belinda Wilson" w:date="2023-09-13T11:35:00Z">
        <w:r w:rsidRPr="00FD6FD8">
          <w:t xml:space="preserve">Section 5 (Results) should be about </w:t>
        </w:r>
        <w:r w:rsidRPr="00FD6FD8">
          <w:rPr>
            <w:b/>
            <w:bCs/>
            <w:rPrChange w:id="155" w:author="Belinda Wilson" w:date="2023-09-13T11:47:00Z">
              <w:rPr/>
            </w:rPrChange>
          </w:rPr>
          <w:t>35%</w:t>
        </w:r>
        <w:r w:rsidRPr="00FD6FD8">
          <w:t xml:space="preserve"> of the word count for the report</w:t>
        </w:r>
      </w:ins>
      <w:ins w:id="156" w:author="Belinda Wilson" w:date="2023-09-13T11:44:00Z">
        <w:r>
          <w:t>.</w:t>
        </w:r>
      </w:ins>
    </w:p>
    <w:p w14:paraId="657BD86D" w14:textId="5D92FACB" w:rsidR="00FD6FD8" w:rsidRPr="00FD6FD8" w:rsidDel="00FD6FD8" w:rsidRDefault="00FD6FD8" w:rsidP="00FD6FD8">
      <w:pPr>
        <w:pStyle w:val="ListParagraph"/>
        <w:numPr>
          <w:ilvl w:val="0"/>
          <w:numId w:val="14"/>
        </w:numPr>
        <w:rPr>
          <w:del w:id="157" w:author="Belinda Wilson" w:date="2023-09-13T11:44:00Z"/>
        </w:rPr>
        <w:pPrChange w:id="158" w:author="Belinda Wilson" w:date="2023-09-13T11:35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  <w:ins w:id="159" w:author="Belinda Wilson" w:date="2023-09-13T11:35:00Z">
        <w:r w:rsidRPr="00FD6FD8">
          <w:t xml:space="preserve">Section 6 </w:t>
        </w:r>
      </w:ins>
      <w:ins w:id="160" w:author="Belinda Wilson" w:date="2023-09-13T11:44:00Z">
        <w:r>
          <w:t>and</w:t>
        </w:r>
      </w:ins>
      <w:ins w:id="161" w:author="Belinda Wilson" w:date="2023-09-13T11:35:00Z">
        <w:r w:rsidRPr="00FD6FD8">
          <w:t xml:space="preserve"> 7 (Discussion </w:t>
        </w:r>
      </w:ins>
      <w:ins w:id="162" w:author="Belinda Wilson" w:date="2023-09-13T11:44:00Z">
        <w:r>
          <w:t>and</w:t>
        </w:r>
      </w:ins>
      <w:ins w:id="163" w:author="Belinda Wilson" w:date="2023-09-13T11:35:00Z">
        <w:r w:rsidRPr="00FD6FD8">
          <w:t xml:space="preserve"> Conclusion) should be about </w:t>
        </w:r>
        <w:r w:rsidRPr="00FD6FD8">
          <w:rPr>
            <w:b/>
            <w:bCs/>
            <w:rPrChange w:id="164" w:author="Belinda Wilson" w:date="2023-09-13T11:47:00Z">
              <w:rPr/>
            </w:rPrChange>
          </w:rPr>
          <w:t>35%</w:t>
        </w:r>
        <w:r w:rsidRPr="00FD6FD8">
          <w:t xml:space="preserve"> of the word count for the report</w:t>
        </w:r>
      </w:ins>
      <w:ins w:id="165" w:author="Belinda Wilson" w:date="2023-09-13T11:44:00Z">
        <w:r>
          <w:t>.</w:t>
        </w:r>
      </w:ins>
    </w:p>
    <w:p w14:paraId="60E8E5B2" w14:textId="70BDD72C" w:rsidR="008D6E86" w:rsidDel="00FD6FD8" w:rsidRDefault="008D6E86" w:rsidP="00FD6FD8">
      <w:pPr>
        <w:pStyle w:val="ListParagraph"/>
        <w:numPr>
          <w:ilvl w:val="0"/>
          <w:numId w:val="14"/>
        </w:numPr>
        <w:rPr>
          <w:del w:id="166" w:author="Belinda Wilson" w:date="2023-09-13T11:09:00Z"/>
        </w:rPr>
        <w:pPrChange w:id="167" w:author="Belinda Wilson" w:date="2023-09-13T11:44:00Z">
          <w:pPr>
            <w:pStyle w:val="Heading1"/>
          </w:pPr>
        </w:pPrChange>
      </w:pPr>
      <w:del w:id="168" w:author="Belinda Wilson" w:date="2023-09-13T11:09:00Z">
        <w:r w:rsidRPr="00FD6FD8" w:rsidDel="00FD6FD8">
          <w:rPr>
            <w:rPrChange w:id="169" w:author="Belinda Wilson" w:date="2023-09-13T11:10:00Z">
              <w:rPr>
                <w:rFonts w:asciiTheme="minorHAnsi" w:hAnsiTheme="minorHAnsi"/>
                <w:sz w:val="36"/>
                <w:szCs w:val="36"/>
              </w:rPr>
            </w:rPrChange>
          </w:rPr>
          <w:delText xml:space="preserve">(unless you are an ENVS student and have chosen this for you long report, in which case it is </w:delText>
        </w:r>
        <w:r w:rsidR="00F5246C" w:rsidRPr="00FD6FD8" w:rsidDel="00FD6FD8">
          <w:rPr>
            <w:rPrChange w:id="170" w:author="Belinda Wilson" w:date="2023-09-13T11:10:00Z">
              <w:rPr>
                <w:rFonts w:asciiTheme="minorHAnsi" w:hAnsiTheme="minorHAnsi"/>
                <w:sz w:val="36"/>
                <w:szCs w:val="36"/>
              </w:rPr>
            </w:rPrChange>
          </w:rPr>
          <w:delText>2,800 words)</w:delText>
        </w:r>
      </w:del>
    </w:p>
    <w:p w14:paraId="3B8A40AA" w14:textId="05081CB5" w:rsidR="00EC2DDD" w:rsidRPr="00FD6FD8" w:rsidDel="00FD6FD8" w:rsidRDefault="00EC2DDD" w:rsidP="00FD6FD8">
      <w:pPr>
        <w:pStyle w:val="ListParagraph"/>
        <w:rPr>
          <w:del w:id="171" w:author="Belinda Wilson" w:date="2023-09-13T11:13:00Z"/>
          <w:rPrChange w:id="172" w:author="Belinda Wilson" w:date="2023-09-13T11:10:00Z">
            <w:rPr>
              <w:del w:id="173" w:author="Belinda Wilson" w:date="2023-09-13T11:13:00Z"/>
              <w:rFonts w:asciiTheme="minorHAnsi" w:hAnsiTheme="minorHAnsi" w:cstheme="minorHAnsi"/>
              <w:b/>
              <w:bCs/>
              <w:color w:val="495057"/>
              <w:sz w:val="36"/>
              <w:szCs w:val="36"/>
            </w:rPr>
          </w:rPrChange>
        </w:rPr>
        <w:pPrChange w:id="174" w:author="Belinda Wilson" w:date="2023-09-13T11:44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</w:p>
    <w:p w14:paraId="4E3B3458" w14:textId="766B910A" w:rsidR="00FD6FD8" w:rsidRPr="00FD6FD8" w:rsidDel="00FD6FD8" w:rsidRDefault="00EE3CE8" w:rsidP="00FD6FD8">
      <w:pPr>
        <w:pStyle w:val="ListParagraph"/>
        <w:rPr>
          <w:del w:id="175" w:author="Belinda Wilson" w:date="2023-09-13T11:13:00Z"/>
          <w:b/>
          <w:bCs/>
          <w:rPrChange w:id="176" w:author="Belinda Wilson" w:date="2023-09-13T11:13:00Z">
            <w:rPr>
              <w:del w:id="177" w:author="Belinda Wilson" w:date="2023-09-13T11:13:00Z"/>
              <w:rFonts w:asciiTheme="minorHAnsi" w:hAnsiTheme="minorHAnsi" w:cstheme="minorHAnsi"/>
              <w:b/>
              <w:bCs/>
              <w:color w:val="495057"/>
              <w:sz w:val="36"/>
              <w:szCs w:val="36"/>
            </w:rPr>
          </w:rPrChange>
        </w:rPr>
        <w:pPrChange w:id="178" w:author="Belinda Wilson" w:date="2023-09-13T11:44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  <w:del w:id="179" w:author="Belinda Wilson" w:date="2023-09-13T11:13:00Z">
        <w:r w:rsidRPr="00FD6FD8" w:rsidDel="00FD6FD8">
          <w:rPr>
            <w:rPrChange w:id="180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Task: </w:delText>
        </w:r>
      </w:del>
      <w:del w:id="181" w:author="Belinda Wilson" w:date="2023-09-13T11:37:00Z">
        <w:r w:rsidR="00CA4F76" w:rsidRPr="00FD6FD8" w:rsidDel="00FD6FD8">
          <w:rPr>
            <w:rPrChange w:id="182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Describe </w:delText>
        </w:r>
        <w:r w:rsidR="00A54994" w:rsidRPr="00FD6FD8" w:rsidDel="00FD6FD8">
          <w:rPr>
            <w:rPrChange w:id="183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variation </w:delText>
        </w:r>
        <w:r w:rsidR="00164DAF" w:rsidRPr="00FD6FD8" w:rsidDel="00FD6FD8">
          <w:rPr>
            <w:rPrChange w:id="184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across the Kioloa campus </w:delText>
        </w:r>
        <w:r w:rsidR="00A54994" w:rsidRPr="00FD6FD8" w:rsidDel="00FD6FD8">
          <w:rPr>
            <w:rPrChange w:id="185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>in</w:delText>
        </w:r>
        <w:r w:rsidR="00164DAF" w:rsidRPr="00FD6FD8" w:rsidDel="00FD6FD8">
          <w:rPr>
            <w:rPrChange w:id="186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 the plant communities and associated fauna</w:delText>
        </w:r>
        <w:r w:rsidR="0037027F" w:rsidRPr="00FD6FD8" w:rsidDel="00FD6FD8">
          <w:rPr>
            <w:rPrChange w:id="187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, considering the data </w:delText>
        </w:r>
      </w:del>
      <w:del w:id="188" w:author="Belinda Wilson" w:date="2023-09-13T11:13:00Z">
        <w:r w:rsidR="0037027F" w:rsidRPr="00FD6FD8" w:rsidDel="00FD6FD8">
          <w:rPr>
            <w:rPrChange w:id="189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>that were</w:delText>
        </w:r>
      </w:del>
      <w:del w:id="190" w:author="Belinda Wilson" w:date="2023-09-13T11:37:00Z">
        <w:r w:rsidR="0037027F" w:rsidRPr="00FD6FD8" w:rsidDel="00FD6FD8">
          <w:rPr>
            <w:rPrChange w:id="191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 collected across </w:delText>
        </w:r>
        <w:r w:rsidR="00B14247" w:rsidRPr="00FD6FD8" w:rsidDel="00FD6FD8">
          <w:rPr>
            <w:rPrChange w:id="192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>all the sites</w:delText>
        </w:r>
        <w:r w:rsidR="00BF3746" w:rsidRPr="00FD6FD8" w:rsidDel="00FD6FD8">
          <w:rPr>
            <w:rPrChange w:id="193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. This </w:delText>
        </w:r>
        <w:r w:rsidR="0093753A" w:rsidRPr="00FD6FD8" w:rsidDel="00FD6FD8">
          <w:rPr>
            <w:rPrChange w:id="194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survey </w:delText>
        </w:r>
        <w:r w:rsidR="005B6F79" w:rsidRPr="00FD6FD8" w:rsidDel="00FD6FD8">
          <w:rPr>
            <w:rPrChange w:id="195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information could be used to make decisions regarding </w:delText>
        </w:r>
        <w:r w:rsidR="00DC282B" w:rsidRPr="00FD6FD8" w:rsidDel="00FD6FD8">
          <w:rPr>
            <w:rPrChange w:id="196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>changes in land use</w:delText>
        </w:r>
        <w:r w:rsidR="0091207F" w:rsidRPr="00FD6FD8" w:rsidDel="00FD6FD8">
          <w:rPr>
            <w:rPrChange w:id="197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>.</w:delText>
        </w:r>
      </w:del>
    </w:p>
    <w:p w14:paraId="0CB30AD5" w14:textId="702C2B48" w:rsidR="00EC2DDD" w:rsidRPr="00FD6FD8" w:rsidDel="00FD6FD8" w:rsidRDefault="008E07D6" w:rsidP="00FD6FD8">
      <w:pPr>
        <w:pStyle w:val="ListParagraph"/>
        <w:rPr>
          <w:del w:id="198" w:author="Belinda Wilson" w:date="2023-09-13T11:28:00Z"/>
          <w:rPrChange w:id="199" w:author="Belinda Wilson" w:date="2023-09-13T11:10:00Z">
            <w:rPr>
              <w:del w:id="200" w:author="Belinda Wilson" w:date="2023-09-13T11:28:00Z"/>
              <w:rFonts w:asciiTheme="minorHAnsi" w:hAnsiTheme="minorHAnsi" w:cstheme="minorHAnsi"/>
              <w:b/>
              <w:bCs/>
              <w:color w:val="495057"/>
              <w:sz w:val="36"/>
              <w:szCs w:val="36"/>
            </w:rPr>
          </w:rPrChange>
        </w:rPr>
        <w:pPrChange w:id="201" w:author="Belinda Wilson" w:date="2023-09-13T11:44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  <w:del w:id="202" w:author="Belinda Wilson" w:date="2023-09-13T11:13:00Z">
        <w:r w:rsidRPr="00FD6FD8" w:rsidDel="00FD6FD8">
          <w:rPr>
            <w:rPrChange w:id="203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(note: </w:delText>
        </w:r>
      </w:del>
      <w:del w:id="204" w:author="Belinda Wilson" w:date="2023-09-13T11:37:00Z">
        <w:r w:rsidRPr="00FD6FD8" w:rsidDel="00FD6FD8">
          <w:rPr>
            <w:rPrChange w:id="205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whereas the first week report you were asked to focus on </w:delText>
        </w:r>
        <w:r w:rsidR="007D59A4" w:rsidRPr="00FD6FD8" w:rsidDel="00FD6FD8">
          <w:rPr>
            <w:rPrChange w:id="206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>ONE</w:delText>
        </w:r>
        <w:r w:rsidRPr="00FD6FD8" w:rsidDel="00FD6FD8">
          <w:rPr>
            <w:rPrChange w:id="207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 location, this report </w:delText>
        </w:r>
        <w:r w:rsidR="00C544EA" w:rsidRPr="00FD6FD8" w:rsidDel="00FD6FD8">
          <w:rPr>
            <w:rPrChange w:id="208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should cover </w:delText>
        </w:r>
      </w:del>
      <w:del w:id="209" w:author="Belinda Wilson" w:date="2023-09-13T11:13:00Z">
        <w:r w:rsidR="00C544EA" w:rsidRPr="00FD6FD8" w:rsidDel="00FD6FD8">
          <w:rPr>
            <w:rPrChange w:id="210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 xml:space="preserve">all </w:delText>
        </w:r>
      </w:del>
      <w:del w:id="211" w:author="Belinda Wilson" w:date="2023-09-13T11:37:00Z">
        <w:r w:rsidR="00C544EA" w:rsidRPr="00FD6FD8" w:rsidDel="00FD6FD8">
          <w:rPr>
            <w:rPrChange w:id="212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>the sites we surveyed at Kioloa</w:delText>
        </w:r>
      </w:del>
      <w:del w:id="213" w:author="Belinda Wilson" w:date="2023-09-13T11:13:00Z">
        <w:r w:rsidR="00C544EA" w:rsidRPr="00FD6FD8" w:rsidDel="00FD6FD8">
          <w:rPr>
            <w:rPrChange w:id="214" w:author="Belinda Wilson" w:date="2023-09-13T11:10:00Z">
              <w:rPr>
                <w:rFonts w:asciiTheme="minorHAnsi" w:hAnsiTheme="minorHAnsi" w:cstheme="minorHAnsi"/>
                <w:b/>
                <w:bCs/>
                <w:color w:val="495057"/>
                <w:sz w:val="36"/>
                <w:szCs w:val="36"/>
              </w:rPr>
            </w:rPrChange>
          </w:rPr>
          <w:delText>)</w:delText>
        </w:r>
      </w:del>
    </w:p>
    <w:p w14:paraId="660F3D6C" w14:textId="58EA5946" w:rsidR="00AB2AA1" w:rsidRPr="00FD6FD8" w:rsidRDefault="00AB2AA1" w:rsidP="00FD6FD8">
      <w:pPr>
        <w:pStyle w:val="ListParagraph"/>
        <w:numPr>
          <w:ilvl w:val="0"/>
          <w:numId w:val="14"/>
        </w:numPr>
        <w:rPr>
          <w:rPrChange w:id="215" w:author="Belinda Wilson" w:date="2023-09-13T11:10:00Z">
            <w:rPr>
              <w:rFonts w:asciiTheme="minorHAnsi" w:hAnsiTheme="minorHAnsi" w:cstheme="minorHAnsi"/>
              <w:b/>
              <w:bCs/>
              <w:color w:val="495057"/>
              <w:sz w:val="28"/>
              <w:szCs w:val="28"/>
            </w:rPr>
          </w:rPrChange>
        </w:rPr>
        <w:pPrChange w:id="216" w:author="Belinda Wilson" w:date="2023-09-13T11:44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</w:p>
    <w:p w14:paraId="45A4E590" w14:textId="485D2C81" w:rsidR="00545EA2" w:rsidRPr="00FD6FD8" w:rsidRDefault="00EB7888" w:rsidP="00FD6FD8">
      <w:pPr>
        <w:pStyle w:val="Title"/>
        <w:rPr>
          <w:rPrChange w:id="217" w:author="Belinda Wilson" w:date="2023-09-13T11:10:00Z">
            <w:rPr>
              <w:rFonts w:asciiTheme="minorHAnsi" w:hAnsiTheme="minorHAnsi" w:cstheme="minorHAnsi"/>
              <w:b/>
              <w:bCs/>
              <w:color w:val="FF0000"/>
              <w:sz w:val="28"/>
              <w:szCs w:val="28"/>
            </w:rPr>
          </w:rPrChange>
        </w:rPr>
        <w:pPrChange w:id="218" w:author="Belinda Wilson" w:date="2023-09-13T11:14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  <w:r w:rsidRPr="00FD6FD8">
        <w:rPr>
          <w:rPrChange w:id="219" w:author="Belinda Wilson" w:date="2023-09-13T11:10:00Z">
            <w:rPr>
              <w:rFonts w:asciiTheme="minorHAnsi" w:hAnsiTheme="minorHAnsi" w:cstheme="minorHAnsi"/>
              <w:b/>
              <w:bCs/>
              <w:color w:val="FF0000"/>
              <w:sz w:val="28"/>
              <w:szCs w:val="28"/>
            </w:rPr>
          </w:rPrChange>
        </w:rPr>
        <w:lastRenderedPageBreak/>
        <w:t xml:space="preserve">Report </w:t>
      </w:r>
      <w:ins w:id="220" w:author="Belinda Wilson" w:date="2023-09-13T11:19:00Z">
        <w:r w:rsidR="00FD6FD8">
          <w:t>t</w:t>
        </w:r>
      </w:ins>
      <w:del w:id="221" w:author="Belinda Wilson" w:date="2023-09-13T11:19:00Z">
        <w:r w:rsidR="00BC5F89" w:rsidRPr="00FD6FD8" w:rsidDel="00FD6FD8">
          <w:rPr>
            <w:rPrChange w:id="222" w:author="Belinda Wilson" w:date="2023-09-13T11:10:00Z"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8"/>
              </w:rPr>
            </w:rPrChange>
          </w:rPr>
          <w:delText>T</w:delText>
        </w:r>
      </w:del>
      <w:r w:rsidR="00BC5F89" w:rsidRPr="00FD6FD8">
        <w:rPr>
          <w:rPrChange w:id="223" w:author="Belinda Wilson" w:date="2023-09-13T11:10:00Z">
            <w:rPr>
              <w:rFonts w:asciiTheme="minorHAnsi" w:hAnsiTheme="minorHAnsi" w:cstheme="minorHAnsi"/>
              <w:b/>
              <w:bCs/>
              <w:color w:val="FF0000"/>
              <w:sz w:val="28"/>
              <w:szCs w:val="28"/>
            </w:rPr>
          </w:rPrChange>
        </w:rPr>
        <w:t>emplate</w:t>
      </w:r>
      <w:r w:rsidR="00545EA2" w:rsidRPr="00FD6FD8">
        <w:rPr>
          <w:rPrChange w:id="224" w:author="Belinda Wilson" w:date="2023-09-13T11:10:00Z">
            <w:rPr>
              <w:rFonts w:asciiTheme="minorHAnsi" w:hAnsiTheme="minorHAnsi" w:cstheme="minorHAnsi"/>
              <w:b/>
              <w:bCs/>
              <w:color w:val="FF0000"/>
              <w:sz w:val="28"/>
              <w:szCs w:val="28"/>
            </w:rPr>
          </w:rPrChange>
        </w:rPr>
        <w:t xml:space="preserve"> </w:t>
      </w:r>
    </w:p>
    <w:p w14:paraId="0859B4C2" w14:textId="1B26020A" w:rsidR="00BC5F89" w:rsidRPr="00FD6FD8" w:rsidDel="00FD6FD8" w:rsidRDefault="00FD6FD8" w:rsidP="00FD6FD8">
      <w:pPr>
        <w:rPr>
          <w:del w:id="225" w:author="Belinda Wilson" w:date="2023-09-13T11:14:00Z"/>
          <w:i/>
          <w:iCs/>
          <w:color w:val="C00000"/>
          <w:rPrChange w:id="226" w:author="Belinda Wilson" w:date="2023-09-13T11:19:00Z">
            <w:rPr>
              <w:del w:id="227" w:author="Belinda Wilson" w:date="2023-09-13T11:14:00Z"/>
              <w:rFonts w:asciiTheme="minorHAnsi" w:hAnsiTheme="minorHAnsi" w:cstheme="minorHAnsi"/>
              <w:b/>
              <w:bCs/>
              <w:color w:val="FF0000"/>
              <w:sz w:val="28"/>
              <w:szCs w:val="28"/>
            </w:rPr>
          </w:rPrChange>
        </w:rPr>
        <w:pPrChange w:id="228" w:author="Belinda Wilson" w:date="2023-09-13T11:14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  <w:r w:rsidRPr="00FD6FD8">
        <w:rPr>
          <w:i/>
          <w:iCs/>
          <w:color w:val="C00000"/>
        </w:rPr>
        <w:t>Please replace all red writing with your own words</w:t>
      </w:r>
    </w:p>
    <w:p w14:paraId="436F4A79" w14:textId="77777777" w:rsidR="00BC5F89" w:rsidRPr="00FD6FD8" w:rsidRDefault="00BC5F89" w:rsidP="00FD6FD8">
      <w:pPr>
        <w:rPr>
          <w:rPrChange w:id="229" w:author="Belinda Wilson" w:date="2023-09-13T11:10:00Z">
            <w:rPr>
              <w:rFonts w:asciiTheme="minorHAnsi" w:hAnsiTheme="minorHAnsi" w:cstheme="minorHAnsi"/>
              <w:b/>
              <w:bCs/>
              <w:color w:val="FF0000"/>
              <w:sz w:val="28"/>
              <w:szCs w:val="28"/>
            </w:rPr>
          </w:rPrChange>
        </w:rPr>
        <w:pPrChange w:id="230" w:author="Belinda Wilson" w:date="2023-09-13T11:14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</w:p>
    <w:p w14:paraId="386410DE" w14:textId="2D775A88" w:rsidR="00EC2DDD" w:rsidRPr="00FD6FD8" w:rsidRDefault="00FD6FD8" w:rsidP="00FD6FD8">
      <w:pPr>
        <w:rPr>
          <w:rPrChange w:id="231" w:author="Belinda Wilson" w:date="2023-09-13T11:19:00Z">
            <w:rPr>
              <w:rFonts w:asciiTheme="minorHAnsi" w:hAnsiTheme="minorHAnsi" w:cstheme="minorHAnsi"/>
              <w:b/>
              <w:bCs/>
              <w:color w:val="FF0000"/>
              <w:sz w:val="28"/>
              <w:szCs w:val="28"/>
            </w:rPr>
          </w:rPrChange>
        </w:rPr>
        <w:pPrChange w:id="232" w:author="Belinda Wilson" w:date="2023-09-13T11:28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  <w:r w:rsidRPr="00FD6FD8">
        <w:rPr>
          <w:rPrChange w:id="233" w:author="Belinda Wilson" w:date="2023-09-13T11:19:00Z">
            <w:rPr>
              <w:color w:val="C00000"/>
            </w:rPr>
          </w:rPrChange>
        </w:rPr>
        <w:t>Student name</w:t>
      </w:r>
      <w:ins w:id="234" w:author="Belinda Wilson" w:date="2023-09-13T11:19:00Z">
        <w:r>
          <w:t>:</w:t>
        </w:r>
      </w:ins>
      <w:ins w:id="235" w:author="Belinda Wilson" w:date="2023-09-13T11:28:00Z">
        <w:r>
          <w:t xml:space="preserve"> </w:t>
        </w:r>
        <w:r w:rsidRPr="00FD6FD8">
          <w:rPr>
            <w:color w:val="C00000"/>
            <w:rPrChange w:id="236" w:author="Belinda Wilson" w:date="2023-09-13T11:28:00Z">
              <w:rPr/>
            </w:rPrChange>
          </w:rPr>
          <w:t>XXX</w:t>
        </w:r>
      </w:ins>
    </w:p>
    <w:p w14:paraId="67C7AF6C" w14:textId="159E2BE7" w:rsidR="00EC2DDD" w:rsidRPr="00FD6FD8" w:rsidRDefault="00FD6FD8" w:rsidP="00FD6FD8">
      <w:pPr>
        <w:rPr>
          <w:rPrChange w:id="237" w:author="Belinda Wilson" w:date="2023-09-13T11:19:00Z">
            <w:rPr>
              <w:rFonts w:asciiTheme="minorHAnsi" w:hAnsiTheme="minorHAnsi" w:cstheme="minorHAnsi"/>
              <w:b/>
              <w:bCs/>
              <w:color w:val="FF0000"/>
              <w:sz w:val="28"/>
              <w:szCs w:val="28"/>
            </w:rPr>
          </w:rPrChange>
        </w:rPr>
        <w:pPrChange w:id="238" w:author="Belinda Wilson" w:date="2023-09-13T11:28:00Z">
          <w:pPr>
            <w:pStyle w:val="NormalWeb"/>
            <w:shd w:val="clear" w:color="auto" w:fill="FFFFFF"/>
            <w:spacing w:before="0" w:beforeAutospacing="0"/>
            <w:jc w:val="center"/>
          </w:pPr>
        </w:pPrChange>
      </w:pPr>
      <w:r w:rsidRPr="00FD6FD8">
        <w:rPr>
          <w:rPrChange w:id="239" w:author="Belinda Wilson" w:date="2023-09-13T11:19:00Z">
            <w:rPr>
              <w:color w:val="C00000"/>
            </w:rPr>
          </w:rPrChange>
        </w:rPr>
        <w:t>Student number</w:t>
      </w:r>
      <w:ins w:id="240" w:author="Belinda Wilson" w:date="2023-09-13T11:19:00Z">
        <w:r>
          <w:t>:</w:t>
        </w:r>
      </w:ins>
      <w:ins w:id="241" w:author="Belinda Wilson" w:date="2023-09-13T11:28:00Z">
        <w:r>
          <w:t xml:space="preserve"> </w:t>
        </w:r>
        <w:r w:rsidRPr="00FD6FD8">
          <w:rPr>
            <w:color w:val="C00000"/>
            <w:rPrChange w:id="242" w:author="Belinda Wilson" w:date="2023-09-13T11:28:00Z">
              <w:rPr/>
            </w:rPrChange>
          </w:rPr>
          <w:t>###</w:t>
        </w:r>
      </w:ins>
    </w:p>
    <w:p w14:paraId="668A8814" w14:textId="0DE14156" w:rsidR="00AB2AA1" w:rsidRPr="00FD6FD8" w:rsidDel="00FD6FD8" w:rsidRDefault="00AB2AA1" w:rsidP="00FD6FD8">
      <w:pPr>
        <w:pStyle w:val="Heading1"/>
        <w:rPr>
          <w:del w:id="243" w:author="Belinda Wilson" w:date="2023-09-13T11:14:00Z"/>
          <w:rPrChange w:id="244" w:author="Belinda Wilson" w:date="2023-09-13T11:37:00Z">
            <w:rPr>
              <w:del w:id="245" w:author="Belinda Wilson" w:date="2023-09-13T11:14:00Z"/>
              <w:rFonts w:eastAsia="Times New Roman"/>
              <w:lang w:eastAsia="en-AU"/>
            </w:rPr>
          </w:rPrChange>
        </w:rPr>
        <w:pPrChange w:id="246" w:author="Belinda Wilson" w:date="2023-09-13T11:37:00Z">
          <w:pPr/>
        </w:pPrChange>
      </w:pPr>
      <w:del w:id="247" w:author="Belinda Wilson" w:date="2023-09-13T11:14:00Z">
        <w:r w:rsidRPr="00FD6FD8" w:rsidDel="00FD6FD8">
          <w:br w:type="page"/>
        </w:r>
      </w:del>
    </w:p>
    <w:p w14:paraId="6965A101" w14:textId="053D0BC6" w:rsidR="00FD6FD8" w:rsidRPr="00FD6FD8" w:rsidRDefault="00E9389A" w:rsidP="00FD6FD8">
      <w:pPr>
        <w:pStyle w:val="Heading1"/>
        <w:rPr>
          <w:ins w:id="248" w:author="Belinda Wilson" w:date="2023-09-13T11:31:00Z"/>
          <w:rStyle w:val="Emphasis"/>
          <w:i w:val="0"/>
          <w:iCs w:val="0"/>
          <w:color w:val="495057"/>
        </w:rPr>
      </w:pPr>
      <w:del w:id="249" w:author="Belinda Wilson" w:date="2023-09-13T11:37:00Z">
        <w:r w:rsidRPr="00FD6FD8" w:rsidDel="00FD6FD8">
          <w:rPr>
            <w:rStyle w:val="Emphasis"/>
            <w:i w:val="0"/>
            <w:iCs w:val="0"/>
            <w:color w:val="495057"/>
          </w:rPr>
          <w:delText xml:space="preserve">1. </w:delText>
        </w:r>
      </w:del>
      <w:r w:rsidR="008B5E96" w:rsidRPr="00FD6FD8">
        <w:rPr>
          <w:rStyle w:val="Emphasis"/>
          <w:i w:val="0"/>
          <w:iCs w:val="0"/>
          <w:color w:val="495057"/>
        </w:rPr>
        <w:t>Introduction</w:t>
      </w:r>
    </w:p>
    <w:p w14:paraId="11E43F16" w14:textId="77777777" w:rsidR="00FD6FD8" w:rsidRDefault="00FD6FD8" w:rsidP="00FD6FD8">
      <w:pPr>
        <w:pStyle w:val="ListParagraph"/>
        <w:numPr>
          <w:ilvl w:val="0"/>
          <w:numId w:val="6"/>
        </w:numPr>
        <w:rPr>
          <w:ins w:id="250" w:author="Belinda Wilson" w:date="2023-09-13T11:33:00Z"/>
          <w:rStyle w:val="Emphasis"/>
        </w:rPr>
        <w:pPrChange w:id="251" w:author="Belinda Wilson" w:date="2023-09-13T11:33:00Z">
          <w:pPr>
            <w:pStyle w:val="ListParagraph"/>
            <w:numPr>
              <w:numId w:val="19"/>
            </w:numPr>
            <w:ind w:left="360" w:hanging="360"/>
          </w:pPr>
        </w:pPrChange>
      </w:pPr>
      <w:ins w:id="252" w:author="Belinda Wilson" w:date="2023-09-13T11:31:00Z">
        <w:r w:rsidRPr="00FD6FD8">
          <w:rPr>
            <w:rStyle w:val="Emphasis"/>
          </w:rPr>
          <w:t>Where and when are you conducting this study? Note that details for this is in section 3.</w:t>
        </w:r>
      </w:ins>
    </w:p>
    <w:p w14:paraId="23AC6A34" w14:textId="77777777" w:rsidR="00FD6FD8" w:rsidRDefault="00FD6FD8" w:rsidP="00FD6FD8">
      <w:pPr>
        <w:pStyle w:val="ListParagraph"/>
        <w:numPr>
          <w:ilvl w:val="0"/>
          <w:numId w:val="6"/>
        </w:numPr>
        <w:rPr>
          <w:ins w:id="253" w:author="Belinda Wilson" w:date="2023-09-13T11:33:00Z"/>
          <w:rStyle w:val="Emphasis"/>
        </w:rPr>
        <w:pPrChange w:id="254" w:author="Belinda Wilson" w:date="2023-09-13T11:33:00Z">
          <w:pPr>
            <w:pStyle w:val="ListParagraph"/>
          </w:pPr>
        </w:pPrChange>
      </w:pPr>
      <w:ins w:id="255" w:author="Belinda Wilson" w:date="2023-09-13T11:31:00Z">
        <w:r w:rsidRPr="00FD6FD8">
          <w:rPr>
            <w:rStyle w:val="Emphasis"/>
          </w:rPr>
          <w:t>What is the purpose of this study? Keep in mind the task that has been set – remember that understanding the distribution of biodiversity is essential to good land-use planning.</w:t>
        </w:r>
      </w:ins>
    </w:p>
    <w:p w14:paraId="14576FD4" w14:textId="6B9A90A8" w:rsidR="007972AA" w:rsidDel="00FD6FD8" w:rsidRDefault="00FD6FD8" w:rsidP="00FD6FD8">
      <w:pPr>
        <w:pStyle w:val="ListParagraph"/>
        <w:numPr>
          <w:ilvl w:val="0"/>
          <w:numId w:val="6"/>
        </w:numPr>
        <w:rPr>
          <w:del w:id="256" w:author="Belinda Wilson" w:date="2023-09-13T11:14:00Z"/>
          <w:rStyle w:val="Emphasis"/>
        </w:rPr>
        <w:pPrChange w:id="257" w:author="Belinda Wilson" w:date="2023-09-13T11:33:00Z">
          <w:pPr>
            <w:pStyle w:val="ListParagraph"/>
          </w:pPr>
        </w:pPrChange>
      </w:pPr>
      <w:ins w:id="258" w:author="Belinda Wilson" w:date="2023-09-13T11:31:00Z">
        <w:r w:rsidRPr="00FD6FD8">
          <w:rPr>
            <w:rStyle w:val="Emphasis"/>
          </w:rPr>
          <w:t>What are the specific questions you are trying to answer?</w:t>
        </w:r>
      </w:ins>
      <w:del w:id="259" w:author="Belinda Wilson" w:date="2023-09-13T11:14:00Z">
        <w:r w:rsidR="006B1FBD" w:rsidRPr="00FD6FD8" w:rsidDel="00FD6FD8">
          <w:rPr>
            <w:rStyle w:val="Emphasis"/>
          </w:rPr>
          <w:br/>
        </w:r>
      </w:del>
    </w:p>
    <w:p w14:paraId="6566B30E" w14:textId="77777777" w:rsidR="00FD6FD8" w:rsidRDefault="00FD6FD8" w:rsidP="00FD6FD8">
      <w:pPr>
        <w:pStyle w:val="ListParagraph"/>
        <w:numPr>
          <w:ilvl w:val="0"/>
          <w:numId w:val="6"/>
        </w:numPr>
        <w:rPr>
          <w:ins w:id="260" w:author="Belinda Wilson" w:date="2023-09-13T11:33:00Z"/>
          <w:rStyle w:val="Emphasis"/>
        </w:rPr>
        <w:pPrChange w:id="261" w:author="Belinda Wilson" w:date="2023-09-13T11:33:00Z">
          <w:pPr/>
        </w:pPrChange>
      </w:pPr>
    </w:p>
    <w:p w14:paraId="6AFE80B0" w14:textId="2FD1FAD8" w:rsidR="006B1FBD" w:rsidRPr="00FD6FD8" w:rsidDel="00FD6FD8" w:rsidRDefault="008B5E96" w:rsidP="00FD6FD8">
      <w:pPr>
        <w:pStyle w:val="Heading1"/>
        <w:rPr>
          <w:del w:id="262" w:author="Belinda Wilson" w:date="2023-09-13T11:29:00Z"/>
          <w:rStyle w:val="Emphasis"/>
          <w:i w:val="0"/>
          <w:iCs w:val="0"/>
          <w:color w:val="495057"/>
        </w:rPr>
        <w:pPrChange w:id="263" w:author="Belinda Wilson" w:date="2023-09-13T11:37:00Z">
          <w:pPr>
            <w:pStyle w:val="ListParagraph"/>
            <w:numPr>
              <w:numId w:val="6"/>
            </w:numPr>
            <w:ind w:left="360" w:hanging="360"/>
          </w:pPr>
        </w:pPrChange>
      </w:pPr>
      <w:del w:id="264" w:author="Belinda Wilson" w:date="2023-09-13T11:17:00Z">
        <w:r w:rsidRPr="00FD6FD8" w:rsidDel="00FD6FD8">
          <w:rPr>
            <w:rStyle w:val="Emphasis"/>
            <w:i w:val="0"/>
            <w:iCs w:val="0"/>
            <w:color w:val="495057"/>
            <w:rPrChange w:id="265" w:author="Belinda Wilson" w:date="2023-09-13T11:35:00Z">
              <w:rPr>
                <w:rFonts w:cstheme="minorHAnsi"/>
                <w:color w:val="FF0000"/>
              </w:rPr>
            </w:rPrChange>
          </w:rPr>
          <w:delText>W</w:delText>
        </w:r>
      </w:del>
      <w:del w:id="266" w:author="Belinda Wilson" w:date="2023-09-13T11:31:00Z">
        <w:r w:rsidRPr="00FD6FD8" w:rsidDel="00FD6FD8">
          <w:rPr>
            <w:rStyle w:val="Emphasis"/>
            <w:i w:val="0"/>
            <w:iCs w:val="0"/>
            <w:color w:val="495057"/>
            <w:rPrChange w:id="267" w:author="Belinda Wilson" w:date="2023-09-13T11:35:00Z">
              <w:rPr>
                <w:rFonts w:cstheme="minorHAnsi"/>
                <w:color w:val="FF0000"/>
              </w:rPr>
            </w:rPrChange>
          </w:rPr>
          <w:delText>here and when are you conducting this study?</w:delText>
        </w:r>
        <w:r w:rsidR="004652DC" w:rsidRPr="00FD6FD8" w:rsidDel="00FD6FD8">
          <w:rPr>
            <w:rStyle w:val="Emphasis"/>
            <w:i w:val="0"/>
            <w:iCs w:val="0"/>
            <w:color w:val="495057"/>
            <w:rPrChange w:id="268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 </w:delText>
        </w:r>
      </w:del>
      <w:del w:id="269" w:author="Belinda Wilson" w:date="2023-09-13T11:18:00Z">
        <w:r w:rsidR="00EC6F84" w:rsidRPr="00FD6FD8" w:rsidDel="00FD6FD8">
          <w:rPr>
            <w:rStyle w:val="Emphasis"/>
            <w:i w:val="0"/>
            <w:iCs w:val="0"/>
            <w:color w:val="495057"/>
            <w:rPrChange w:id="270" w:author="Belinda Wilson" w:date="2023-09-13T11:35:00Z">
              <w:rPr>
                <w:rFonts w:cstheme="minorHAnsi"/>
                <w:color w:val="FF0000"/>
              </w:rPr>
            </w:rPrChange>
          </w:rPr>
          <w:delText>(though note the</w:delText>
        </w:r>
      </w:del>
      <w:del w:id="271" w:author="Belinda Wilson" w:date="2023-09-13T11:31:00Z">
        <w:r w:rsidR="00EC6F84" w:rsidRPr="00FD6FD8" w:rsidDel="00FD6FD8">
          <w:rPr>
            <w:rStyle w:val="Emphasis"/>
            <w:i w:val="0"/>
            <w:iCs w:val="0"/>
            <w:color w:val="495057"/>
            <w:rPrChange w:id="272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 detai</w:delText>
        </w:r>
      </w:del>
      <w:del w:id="273" w:author="Belinda Wilson" w:date="2023-09-13T11:18:00Z">
        <w:r w:rsidR="00EC6F84" w:rsidRPr="00FD6FD8" w:rsidDel="00FD6FD8">
          <w:rPr>
            <w:rStyle w:val="Emphasis"/>
            <w:i w:val="0"/>
            <w:iCs w:val="0"/>
            <w:color w:val="495057"/>
            <w:rPrChange w:id="274" w:author="Belinda Wilson" w:date="2023-09-13T11:35:00Z">
              <w:rPr>
                <w:rFonts w:cstheme="minorHAnsi"/>
                <w:color w:val="FF0000"/>
              </w:rPr>
            </w:rPrChange>
          </w:rPr>
          <w:delText>l</w:delText>
        </w:r>
      </w:del>
      <w:del w:id="275" w:author="Belinda Wilson" w:date="2023-09-13T11:31:00Z">
        <w:r w:rsidR="00EC6F84" w:rsidRPr="00FD6FD8" w:rsidDel="00FD6FD8">
          <w:rPr>
            <w:rStyle w:val="Emphasis"/>
            <w:i w:val="0"/>
            <w:iCs w:val="0"/>
            <w:color w:val="495057"/>
            <w:rPrChange w:id="276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 for this is in section 3</w:delText>
        </w:r>
      </w:del>
      <w:del w:id="277" w:author="Belinda Wilson" w:date="2023-09-13T11:18:00Z">
        <w:r w:rsidR="00EC6F84" w:rsidRPr="00FD6FD8" w:rsidDel="00FD6FD8">
          <w:rPr>
            <w:rStyle w:val="Emphasis"/>
            <w:i w:val="0"/>
            <w:iCs w:val="0"/>
            <w:color w:val="495057"/>
            <w:rPrChange w:id="278" w:author="Belinda Wilson" w:date="2023-09-13T11:35:00Z">
              <w:rPr>
                <w:rFonts w:cstheme="minorHAnsi"/>
                <w:color w:val="FF0000"/>
              </w:rPr>
            </w:rPrChange>
          </w:rPr>
          <w:delText>)</w:delText>
        </w:r>
      </w:del>
      <w:del w:id="279" w:author="Belinda Wilson" w:date="2023-09-13T11:31:00Z">
        <w:r w:rsidR="004652DC" w:rsidRPr="00FD6FD8" w:rsidDel="00FD6FD8">
          <w:rPr>
            <w:rStyle w:val="Emphasis"/>
            <w:i w:val="0"/>
            <w:iCs w:val="0"/>
            <w:color w:val="495057"/>
            <w:rPrChange w:id="280" w:author="Belinda Wilson" w:date="2023-09-13T11:35:00Z">
              <w:rPr>
                <w:rFonts w:cstheme="minorHAnsi"/>
                <w:color w:val="FF0000"/>
              </w:rPr>
            </w:rPrChange>
          </w:rPr>
          <w:delText>.</w:delText>
        </w:r>
      </w:del>
    </w:p>
    <w:p w14:paraId="354929F7" w14:textId="2C22BB70" w:rsidR="006B1FBD" w:rsidRPr="00FD6FD8" w:rsidDel="00FD6FD8" w:rsidRDefault="008B5E96" w:rsidP="00FD6FD8">
      <w:pPr>
        <w:pStyle w:val="Heading1"/>
        <w:rPr>
          <w:del w:id="281" w:author="Belinda Wilson" w:date="2023-09-13T11:18:00Z"/>
          <w:rStyle w:val="Emphasis"/>
          <w:i w:val="0"/>
          <w:iCs w:val="0"/>
          <w:color w:val="495057"/>
        </w:rPr>
        <w:pPrChange w:id="282" w:author="Belinda Wilson" w:date="2023-09-13T11:37:00Z">
          <w:pPr>
            <w:pStyle w:val="ListParagraph"/>
            <w:numPr>
              <w:numId w:val="6"/>
            </w:numPr>
            <w:ind w:left="360" w:hanging="360"/>
          </w:pPr>
        </w:pPrChange>
      </w:pPr>
      <w:del w:id="283" w:author="Belinda Wilson" w:date="2023-09-13T11:31:00Z">
        <w:r w:rsidRPr="00FD6FD8" w:rsidDel="00FD6FD8">
          <w:rPr>
            <w:rStyle w:val="Emphasis"/>
            <w:i w:val="0"/>
            <w:iCs w:val="0"/>
            <w:color w:val="495057"/>
            <w:rPrChange w:id="284" w:author="Belinda Wilson" w:date="2023-09-13T11:35:00Z">
              <w:rPr>
                <w:rFonts w:cstheme="minorHAnsi"/>
                <w:color w:val="FF0000"/>
              </w:rPr>
            </w:rPrChange>
          </w:rPr>
          <w:delText>What is the purpose of this study?</w:delText>
        </w:r>
        <w:r w:rsidR="00C31644" w:rsidRPr="00FD6FD8" w:rsidDel="00FD6FD8">
          <w:rPr>
            <w:rStyle w:val="Emphasis"/>
            <w:i w:val="0"/>
            <w:iCs w:val="0"/>
            <w:color w:val="495057"/>
            <w:rPrChange w:id="285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 </w:delText>
        </w:r>
      </w:del>
      <w:del w:id="286" w:author="Belinda Wilson" w:date="2023-09-13T11:18:00Z">
        <w:r w:rsidR="00C31644" w:rsidRPr="00FD6FD8" w:rsidDel="00FD6FD8">
          <w:rPr>
            <w:rStyle w:val="Emphasis"/>
            <w:i w:val="0"/>
            <w:iCs w:val="0"/>
            <w:color w:val="495057"/>
            <w:rPrChange w:id="287" w:author="Belinda Wilson" w:date="2023-09-13T11:35:00Z">
              <w:rPr>
                <w:rFonts w:cstheme="minorHAnsi"/>
                <w:color w:val="FF0000"/>
              </w:rPr>
            </w:rPrChange>
          </w:rPr>
          <w:delText>(k</w:delText>
        </w:r>
      </w:del>
      <w:del w:id="288" w:author="Belinda Wilson" w:date="2023-09-13T11:31:00Z">
        <w:r w:rsidR="00C31644" w:rsidRPr="00FD6FD8" w:rsidDel="00FD6FD8">
          <w:rPr>
            <w:rStyle w:val="Emphasis"/>
            <w:i w:val="0"/>
            <w:iCs w:val="0"/>
            <w:color w:val="495057"/>
            <w:rPrChange w:id="289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eep in mind the </w:delText>
        </w:r>
        <w:r w:rsidR="008550E8" w:rsidRPr="00FD6FD8" w:rsidDel="00FD6FD8">
          <w:rPr>
            <w:rStyle w:val="Emphasis"/>
            <w:i w:val="0"/>
            <w:iCs w:val="0"/>
            <w:color w:val="495057"/>
            <w:rPrChange w:id="290" w:author="Belinda Wilson" w:date="2023-09-13T11:35:00Z">
              <w:rPr>
                <w:rFonts w:cstheme="minorHAnsi"/>
                <w:color w:val="FF0000"/>
              </w:rPr>
            </w:rPrChange>
          </w:rPr>
          <w:delText>task that has been set</w:delText>
        </w:r>
        <w:r w:rsidR="005759EB" w:rsidRPr="00FD6FD8" w:rsidDel="00FD6FD8">
          <w:rPr>
            <w:rStyle w:val="Emphasis"/>
            <w:i w:val="0"/>
            <w:iCs w:val="0"/>
            <w:color w:val="495057"/>
            <w:rPrChange w:id="291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 – remember that </w:delText>
        </w:r>
      </w:del>
      <w:del w:id="292" w:author="Belinda Wilson" w:date="2023-09-13T11:18:00Z">
        <w:r w:rsidR="005759EB" w:rsidRPr="00FD6FD8" w:rsidDel="00FD6FD8">
          <w:rPr>
            <w:rStyle w:val="Emphasis"/>
            <w:i w:val="0"/>
            <w:iCs w:val="0"/>
            <w:color w:val="495057"/>
            <w:rPrChange w:id="293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having an </w:delText>
        </w:r>
      </w:del>
      <w:del w:id="294" w:author="Belinda Wilson" w:date="2023-09-13T11:31:00Z">
        <w:r w:rsidR="005759EB" w:rsidRPr="00FD6FD8" w:rsidDel="00FD6FD8">
          <w:rPr>
            <w:rStyle w:val="Emphasis"/>
            <w:i w:val="0"/>
            <w:iCs w:val="0"/>
            <w:color w:val="495057"/>
            <w:rPrChange w:id="295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understanding </w:delText>
        </w:r>
      </w:del>
      <w:del w:id="296" w:author="Belinda Wilson" w:date="2023-09-13T11:18:00Z">
        <w:r w:rsidR="005759EB" w:rsidRPr="00FD6FD8" w:rsidDel="00FD6FD8">
          <w:rPr>
            <w:rStyle w:val="Emphasis"/>
            <w:i w:val="0"/>
            <w:iCs w:val="0"/>
            <w:color w:val="495057"/>
            <w:rPrChange w:id="297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of </w:delText>
        </w:r>
      </w:del>
      <w:del w:id="298" w:author="Belinda Wilson" w:date="2023-09-13T11:31:00Z">
        <w:r w:rsidR="005759EB" w:rsidRPr="00FD6FD8" w:rsidDel="00FD6FD8">
          <w:rPr>
            <w:rStyle w:val="Emphasis"/>
            <w:i w:val="0"/>
            <w:iCs w:val="0"/>
            <w:color w:val="495057"/>
            <w:rPrChange w:id="299" w:author="Belinda Wilson" w:date="2023-09-13T11:35:00Z">
              <w:rPr>
                <w:rFonts w:cstheme="minorHAnsi"/>
                <w:color w:val="FF0000"/>
              </w:rPr>
            </w:rPrChange>
          </w:rPr>
          <w:delText>the distribution of biodiversity is essential to good land</w:delText>
        </w:r>
      </w:del>
      <w:del w:id="300" w:author="Belinda Wilson" w:date="2023-09-13T11:18:00Z">
        <w:r w:rsidR="005759EB" w:rsidRPr="00FD6FD8" w:rsidDel="00FD6FD8">
          <w:rPr>
            <w:rStyle w:val="Emphasis"/>
            <w:i w:val="0"/>
            <w:iCs w:val="0"/>
            <w:color w:val="495057"/>
            <w:rPrChange w:id="301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 </w:delText>
        </w:r>
      </w:del>
      <w:del w:id="302" w:author="Belinda Wilson" w:date="2023-09-13T11:31:00Z">
        <w:r w:rsidR="005759EB" w:rsidRPr="00FD6FD8" w:rsidDel="00FD6FD8">
          <w:rPr>
            <w:rStyle w:val="Emphasis"/>
            <w:i w:val="0"/>
            <w:iCs w:val="0"/>
            <w:color w:val="495057"/>
            <w:rPrChange w:id="303" w:author="Belinda Wilson" w:date="2023-09-13T11:35:00Z">
              <w:rPr>
                <w:rFonts w:cstheme="minorHAnsi"/>
                <w:color w:val="FF0000"/>
              </w:rPr>
            </w:rPrChange>
          </w:rPr>
          <w:delText>use planning</w:delText>
        </w:r>
      </w:del>
      <w:del w:id="304" w:author="Belinda Wilson" w:date="2023-09-13T11:18:00Z">
        <w:r w:rsidR="005759EB" w:rsidRPr="00FD6FD8" w:rsidDel="00FD6FD8">
          <w:rPr>
            <w:rStyle w:val="Emphasis"/>
            <w:i w:val="0"/>
            <w:iCs w:val="0"/>
            <w:color w:val="495057"/>
            <w:rPrChange w:id="305" w:author="Belinda Wilson" w:date="2023-09-13T11:35:00Z">
              <w:rPr>
                <w:rFonts w:cstheme="minorHAnsi"/>
                <w:color w:val="FF0000"/>
              </w:rPr>
            </w:rPrChange>
          </w:rPr>
          <w:delText>)</w:delText>
        </w:r>
      </w:del>
    </w:p>
    <w:p w14:paraId="025C7B1B" w14:textId="272E68CB" w:rsidR="0080057B" w:rsidRPr="00FD6FD8" w:rsidDel="00FD6FD8" w:rsidRDefault="004652DC" w:rsidP="00FD6FD8">
      <w:pPr>
        <w:pStyle w:val="Heading1"/>
        <w:rPr>
          <w:del w:id="306" w:author="Belinda Wilson" w:date="2023-09-13T11:15:00Z"/>
          <w:rStyle w:val="Emphasis"/>
          <w:i w:val="0"/>
          <w:iCs w:val="0"/>
          <w:color w:val="495057"/>
        </w:rPr>
        <w:pPrChange w:id="307" w:author="Belinda Wilson" w:date="2023-09-13T11:37:00Z">
          <w:pPr>
            <w:pStyle w:val="ListParagraph"/>
          </w:pPr>
        </w:pPrChange>
      </w:pPr>
      <w:del w:id="308" w:author="Belinda Wilson" w:date="2023-09-13T11:31:00Z">
        <w:r w:rsidRPr="00FD6FD8" w:rsidDel="00FD6FD8">
          <w:rPr>
            <w:rStyle w:val="Emphasis"/>
            <w:i w:val="0"/>
            <w:iCs w:val="0"/>
            <w:color w:val="495057"/>
            <w:rPrChange w:id="309" w:author="Belinda Wilson" w:date="2023-09-13T11:35:00Z">
              <w:rPr>
                <w:rFonts w:cstheme="minorHAnsi"/>
                <w:color w:val="FF0000"/>
              </w:rPr>
            </w:rPrChange>
          </w:rPr>
          <w:delText>What are the</w:delText>
        </w:r>
        <w:r w:rsidR="008B5E96" w:rsidRPr="00FD6FD8" w:rsidDel="00FD6FD8">
          <w:rPr>
            <w:rStyle w:val="Emphasis"/>
            <w:i w:val="0"/>
            <w:iCs w:val="0"/>
            <w:color w:val="495057"/>
            <w:rPrChange w:id="310" w:author="Belinda Wilson" w:date="2023-09-13T11:35:00Z">
              <w:rPr>
                <w:rFonts w:cstheme="minorHAnsi"/>
                <w:color w:val="FF0000"/>
              </w:rPr>
            </w:rPrChange>
          </w:rPr>
          <w:delText xml:space="preserve"> specific questions you are trying to answer?</w:delText>
        </w:r>
      </w:del>
    </w:p>
    <w:p w14:paraId="38BB5459" w14:textId="45117F2C" w:rsidR="001A22E2" w:rsidRPr="00FD6FD8" w:rsidRDefault="008B5E96" w:rsidP="00FD6FD8">
      <w:pPr>
        <w:pStyle w:val="Heading1"/>
        <w:rPr>
          <w:rStyle w:val="Emphasis"/>
          <w:i w:val="0"/>
          <w:iCs w:val="0"/>
          <w:color w:val="495057"/>
        </w:rPr>
        <w:pPrChange w:id="311" w:author="Belinda Wilson" w:date="2023-09-13T11:37:00Z">
          <w:pPr/>
        </w:pPrChange>
      </w:pPr>
      <w:del w:id="312" w:author="Belinda Wilson" w:date="2023-09-13T11:30:00Z">
        <w:r w:rsidRPr="00FD6FD8" w:rsidDel="00FD6FD8">
          <w:br/>
        </w:r>
      </w:del>
      <w:del w:id="313" w:author="Belinda Wilson" w:date="2023-09-13T11:29:00Z">
        <w:r w:rsidRPr="00FD6FD8" w:rsidDel="00FD6FD8">
          <w:br/>
        </w:r>
      </w:del>
      <w:del w:id="314" w:author="Belinda Wilson" w:date="2023-09-13T11:37:00Z">
        <w:r w:rsidR="0080057B" w:rsidRPr="00FD6FD8" w:rsidDel="00FD6FD8">
          <w:rPr>
            <w:rStyle w:val="Emphasis"/>
            <w:i w:val="0"/>
            <w:iCs w:val="0"/>
            <w:color w:val="495057"/>
          </w:rPr>
          <w:delText xml:space="preserve">2. </w:delText>
        </w:r>
      </w:del>
      <w:r w:rsidR="0080057B" w:rsidRPr="00FD6FD8">
        <w:rPr>
          <w:rStyle w:val="Emphasis"/>
          <w:i w:val="0"/>
          <w:iCs w:val="0"/>
          <w:color w:val="495057"/>
        </w:rPr>
        <w:t>Brief literature review</w:t>
      </w:r>
    </w:p>
    <w:p w14:paraId="18E2C6E7" w14:textId="464AC9F5" w:rsidR="0080057B" w:rsidRPr="00FD6FD8" w:rsidDel="00FD6FD8" w:rsidRDefault="00977FE0" w:rsidP="00FD6FD8">
      <w:pPr>
        <w:pStyle w:val="ListParagraph"/>
        <w:numPr>
          <w:ilvl w:val="0"/>
          <w:numId w:val="6"/>
        </w:numPr>
        <w:rPr>
          <w:del w:id="315" w:author="Belinda Wilson" w:date="2023-09-13T11:16:00Z"/>
          <w:rStyle w:val="Emphasis"/>
          <w:rPrChange w:id="316" w:author="Belinda Wilson" w:date="2023-09-13T11:17:00Z">
            <w:rPr>
              <w:del w:id="317" w:author="Belinda Wilson" w:date="2023-09-13T11:16:00Z"/>
            </w:rPr>
          </w:rPrChange>
        </w:rPr>
      </w:pPr>
      <w:r w:rsidRPr="00FD6FD8">
        <w:rPr>
          <w:rStyle w:val="Emphasis"/>
          <w:rPrChange w:id="318" w:author="Belinda Wilson" w:date="2023-09-13T11:17:00Z">
            <w:rPr>
              <w:rFonts w:cstheme="minorHAnsi"/>
              <w:color w:val="FF0000"/>
            </w:rPr>
          </w:rPrChange>
        </w:rPr>
        <w:t>This is where you refer to peer</w:t>
      </w:r>
      <w:ins w:id="319" w:author="Belinda Wilson" w:date="2023-09-13T11:15:00Z">
        <w:r w:rsidR="00FD6FD8" w:rsidRPr="00FD6FD8">
          <w:rPr>
            <w:rStyle w:val="Emphasis"/>
            <w:rPrChange w:id="320" w:author="Belinda Wilson" w:date="2023-09-13T11:17:00Z">
              <w:rPr/>
            </w:rPrChange>
          </w:rPr>
          <w:t>-reviewed</w:t>
        </w:r>
      </w:ins>
      <w:del w:id="321" w:author="Belinda Wilson" w:date="2023-09-13T11:15:00Z">
        <w:r w:rsidRPr="00FD6FD8" w:rsidDel="00FD6FD8">
          <w:rPr>
            <w:rStyle w:val="Emphasis"/>
            <w:rPrChange w:id="322" w:author="Belinda Wilson" w:date="2023-09-13T11:17:00Z">
              <w:rPr>
                <w:rFonts w:cstheme="minorHAnsi"/>
                <w:color w:val="FF0000"/>
              </w:rPr>
            </w:rPrChange>
          </w:rPr>
          <w:delText xml:space="preserve"> refereed</w:delText>
        </w:r>
      </w:del>
      <w:r w:rsidRPr="00FD6FD8">
        <w:rPr>
          <w:rStyle w:val="Emphasis"/>
          <w:rPrChange w:id="323" w:author="Belinda Wilson" w:date="2023-09-13T11:17:00Z">
            <w:rPr>
              <w:rFonts w:cstheme="minorHAnsi"/>
              <w:color w:val="FF0000"/>
            </w:rPr>
          </w:rPrChange>
        </w:rPr>
        <w:t xml:space="preserve"> (e.g.</w:t>
      </w:r>
      <w:ins w:id="324" w:author="Belinda Wilson" w:date="2023-09-13T11:15:00Z">
        <w:r w:rsidR="00FD6FD8" w:rsidRPr="00FD6FD8">
          <w:rPr>
            <w:rStyle w:val="Emphasis"/>
            <w:rPrChange w:id="325" w:author="Belinda Wilson" w:date="2023-09-13T11:17:00Z">
              <w:rPr/>
            </w:rPrChange>
          </w:rPr>
          <w:t>,</w:t>
        </w:r>
      </w:ins>
      <w:r w:rsidRPr="00FD6FD8">
        <w:rPr>
          <w:rStyle w:val="Emphasis"/>
          <w:rPrChange w:id="326" w:author="Belinda Wilson" w:date="2023-09-13T11:17:00Z">
            <w:rPr>
              <w:rFonts w:cstheme="minorHAnsi"/>
              <w:color w:val="FF0000"/>
            </w:rPr>
          </w:rPrChange>
        </w:rPr>
        <w:t xml:space="preserve"> journal) articles relevant to the study</w:t>
      </w:r>
    </w:p>
    <w:p w14:paraId="2F814E35" w14:textId="77777777" w:rsidR="00FD6FD8" w:rsidRPr="00FD6FD8" w:rsidRDefault="00FD6FD8" w:rsidP="00FD6FD8">
      <w:pPr>
        <w:pStyle w:val="ListParagraph"/>
        <w:numPr>
          <w:ilvl w:val="0"/>
          <w:numId w:val="6"/>
        </w:numPr>
        <w:rPr>
          <w:ins w:id="327" w:author="Belinda Wilson" w:date="2023-09-13T11:16:00Z"/>
          <w:rStyle w:val="Emphasis"/>
          <w:rPrChange w:id="328" w:author="Belinda Wilson" w:date="2023-09-13T11:17:00Z">
            <w:rPr>
              <w:ins w:id="329" w:author="Belinda Wilson" w:date="2023-09-13T11:16:00Z"/>
              <w:rFonts w:cstheme="minorHAnsi"/>
              <w:caps/>
              <w:color w:val="FF0000"/>
            </w:rPr>
          </w:rPrChange>
        </w:rPr>
        <w:pPrChange w:id="330" w:author="Belinda Wilson" w:date="2023-09-13T11:16:00Z">
          <w:pPr/>
        </w:pPrChange>
      </w:pPr>
    </w:p>
    <w:p w14:paraId="5D39ACA1" w14:textId="66A650C2" w:rsidR="0080057B" w:rsidRPr="00FD6FD8" w:rsidDel="00FD6FD8" w:rsidRDefault="0080057B" w:rsidP="00FD6FD8">
      <w:pPr>
        <w:pStyle w:val="ListParagraph"/>
        <w:numPr>
          <w:ilvl w:val="0"/>
          <w:numId w:val="6"/>
        </w:numPr>
        <w:rPr>
          <w:del w:id="331" w:author="Belinda Wilson" w:date="2023-09-13T11:16:00Z"/>
          <w:rStyle w:val="Emphasis"/>
          <w:rPrChange w:id="332" w:author="Belinda Wilson" w:date="2023-09-13T11:17:00Z">
            <w:rPr>
              <w:del w:id="333" w:author="Belinda Wilson" w:date="2023-09-13T11:16:00Z"/>
            </w:rPr>
          </w:rPrChange>
        </w:rPr>
      </w:pPr>
      <w:r w:rsidRPr="00FD6FD8">
        <w:rPr>
          <w:rStyle w:val="Emphasis"/>
          <w:rPrChange w:id="334" w:author="Belinda Wilson" w:date="2023-09-13T11:17:00Z">
            <w:rPr>
              <w:rFonts w:cstheme="minorHAnsi"/>
              <w:color w:val="FF0000"/>
            </w:rPr>
          </w:rPrChange>
        </w:rPr>
        <w:t>Has there been any prior work by others completed at this site (that is relevant to your study)?</w:t>
      </w:r>
    </w:p>
    <w:p w14:paraId="6C96C172" w14:textId="77777777" w:rsidR="00FD6FD8" w:rsidRPr="00FD6FD8" w:rsidRDefault="00FD6FD8" w:rsidP="00FD6FD8">
      <w:pPr>
        <w:pStyle w:val="ListParagraph"/>
        <w:numPr>
          <w:ilvl w:val="0"/>
          <w:numId w:val="6"/>
        </w:numPr>
        <w:rPr>
          <w:ins w:id="335" w:author="Belinda Wilson" w:date="2023-09-13T11:16:00Z"/>
          <w:rStyle w:val="Emphasis"/>
          <w:rPrChange w:id="336" w:author="Belinda Wilson" w:date="2023-09-13T11:17:00Z">
            <w:rPr>
              <w:ins w:id="337" w:author="Belinda Wilson" w:date="2023-09-13T11:16:00Z"/>
              <w:rFonts w:cstheme="minorHAnsi"/>
              <w:color w:val="FF0000"/>
            </w:rPr>
          </w:rPrChange>
        </w:rPr>
        <w:pPrChange w:id="338" w:author="Belinda Wilson" w:date="2023-09-13T11:16:00Z">
          <w:pPr/>
        </w:pPrChange>
      </w:pPr>
    </w:p>
    <w:p w14:paraId="2FEA2BF0" w14:textId="0D468270" w:rsidR="0080057B" w:rsidRPr="00FD6FD8" w:rsidDel="00FD6FD8" w:rsidRDefault="00FD6FD8" w:rsidP="00FD6FD8">
      <w:pPr>
        <w:pStyle w:val="ListParagraph"/>
        <w:numPr>
          <w:ilvl w:val="0"/>
          <w:numId w:val="6"/>
        </w:numPr>
        <w:rPr>
          <w:del w:id="339" w:author="Belinda Wilson" w:date="2023-09-13T11:19:00Z"/>
          <w:rStyle w:val="Emphasis"/>
          <w:rPrChange w:id="340" w:author="Belinda Wilson" w:date="2023-09-13T11:17:00Z">
            <w:rPr>
              <w:del w:id="341" w:author="Belinda Wilson" w:date="2023-09-13T11:19:00Z"/>
              <w:rStyle w:val="Emphasis"/>
              <w:i w:val="0"/>
              <w:iCs w:val="0"/>
              <w:color w:val="FF0000"/>
            </w:rPr>
          </w:rPrChange>
        </w:rPr>
        <w:pPrChange w:id="342" w:author="Belinda Wilson" w:date="2023-09-13T11:16:00Z">
          <w:pPr/>
        </w:pPrChange>
      </w:pPr>
      <w:ins w:id="343" w:author="Belinda Wilson" w:date="2023-09-13T11:16:00Z">
        <w:r w:rsidRPr="00FD6FD8">
          <w:rPr>
            <w:rStyle w:val="Emphasis"/>
            <w:rPrChange w:id="344" w:author="Belinda Wilson" w:date="2023-09-13T11:17:00Z">
              <w:rPr/>
            </w:rPrChange>
          </w:rPr>
          <w:t>I</w:t>
        </w:r>
      </w:ins>
      <w:del w:id="345" w:author="Belinda Wilson" w:date="2023-09-13T11:16:00Z">
        <w:r w:rsidR="0080057B" w:rsidRPr="00FD6FD8" w:rsidDel="00FD6FD8">
          <w:rPr>
            <w:rStyle w:val="Emphasis"/>
            <w:rPrChange w:id="346" w:author="Belinda Wilson" w:date="2023-09-13T11:17:00Z">
              <w:rPr>
                <w:rFonts w:cstheme="minorHAnsi"/>
                <w:color w:val="FF0000"/>
              </w:rPr>
            </w:rPrChange>
          </w:rPr>
          <w:delText>I</w:delText>
        </w:r>
      </w:del>
      <w:r w:rsidR="0080057B" w:rsidRPr="00FD6FD8">
        <w:rPr>
          <w:rStyle w:val="Emphasis"/>
          <w:rPrChange w:id="347" w:author="Belinda Wilson" w:date="2023-09-13T11:17:00Z">
            <w:rPr>
              <w:rFonts w:cstheme="minorHAnsi"/>
              <w:color w:val="FF0000"/>
            </w:rPr>
          </w:rPrChange>
        </w:rPr>
        <w:t>s there a specific matter you mention later that needs some introduction here?</w:t>
      </w:r>
    </w:p>
    <w:p w14:paraId="48DA493B" w14:textId="027E772D" w:rsidR="0080057B" w:rsidRPr="00FD6FD8" w:rsidRDefault="0080057B" w:rsidP="00FD6FD8">
      <w:pPr>
        <w:pStyle w:val="ListParagraph"/>
        <w:numPr>
          <w:ilvl w:val="0"/>
          <w:numId w:val="6"/>
        </w:numPr>
        <w:rPr>
          <w:rStyle w:val="Emphasis"/>
          <w:rFonts w:ascii="Segoe UI" w:hAnsi="Segoe UI"/>
          <w:b/>
          <w:bCs/>
          <w:i w:val="0"/>
          <w:iCs w:val="0"/>
          <w:color w:val="495057"/>
        </w:rPr>
        <w:pPrChange w:id="348" w:author="Belinda Wilson" w:date="2023-09-13T11:19:00Z">
          <w:pPr/>
        </w:pPrChange>
      </w:pPr>
    </w:p>
    <w:p w14:paraId="7A1FC8C6" w14:textId="5160B244" w:rsidR="0080057B" w:rsidRPr="00FD6FD8" w:rsidRDefault="0029075A" w:rsidP="00FD6FD8">
      <w:pPr>
        <w:pStyle w:val="Heading1"/>
        <w:rPr>
          <w:rStyle w:val="Emphasis"/>
          <w:i w:val="0"/>
          <w:iCs w:val="0"/>
          <w:color w:val="495057"/>
        </w:rPr>
        <w:pPrChange w:id="349" w:author="Belinda Wilson" w:date="2023-09-13T11:37:00Z">
          <w:pPr/>
        </w:pPrChange>
      </w:pPr>
      <w:del w:id="350" w:author="Belinda Wilson" w:date="2023-09-13T11:37:00Z">
        <w:r w:rsidRPr="00FD6FD8" w:rsidDel="00FD6FD8">
          <w:rPr>
            <w:rStyle w:val="Emphasis"/>
            <w:i w:val="0"/>
            <w:iCs w:val="0"/>
            <w:color w:val="495057"/>
          </w:rPr>
          <w:delText xml:space="preserve">3. </w:delText>
        </w:r>
      </w:del>
      <w:r w:rsidR="00F54BD1" w:rsidRPr="00FD6FD8">
        <w:rPr>
          <w:rStyle w:val="Emphasis"/>
          <w:i w:val="0"/>
          <w:iCs w:val="0"/>
          <w:color w:val="495057"/>
        </w:rPr>
        <w:t>Location</w:t>
      </w:r>
      <w:r w:rsidR="00EB7888" w:rsidRPr="00FD6FD8">
        <w:rPr>
          <w:rStyle w:val="Emphasis"/>
          <w:i w:val="0"/>
          <w:iCs w:val="0"/>
          <w:color w:val="495057"/>
        </w:rPr>
        <w:t xml:space="preserve"> and s</w:t>
      </w:r>
      <w:r w:rsidRPr="00FD6FD8">
        <w:rPr>
          <w:rStyle w:val="Emphasis"/>
          <w:i w:val="0"/>
          <w:iCs w:val="0"/>
          <w:color w:val="495057"/>
        </w:rPr>
        <w:t>ite character</w:t>
      </w:r>
      <w:r w:rsidR="005563FC" w:rsidRPr="00FD6FD8">
        <w:rPr>
          <w:rStyle w:val="Emphasis"/>
          <w:i w:val="0"/>
          <w:iCs w:val="0"/>
          <w:color w:val="495057"/>
        </w:rPr>
        <w:t>i</w:t>
      </w:r>
      <w:r w:rsidRPr="00FD6FD8">
        <w:rPr>
          <w:rStyle w:val="Emphasis"/>
          <w:i w:val="0"/>
          <w:iCs w:val="0"/>
          <w:color w:val="495057"/>
        </w:rPr>
        <w:t>sti</w:t>
      </w:r>
      <w:r w:rsidR="004E6501" w:rsidRPr="00FD6FD8">
        <w:rPr>
          <w:rStyle w:val="Emphasis"/>
          <w:i w:val="0"/>
          <w:iCs w:val="0"/>
          <w:color w:val="495057"/>
        </w:rPr>
        <w:t>cs</w:t>
      </w:r>
    </w:p>
    <w:p w14:paraId="6EA14FB0" w14:textId="416D6271" w:rsidR="0091207F" w:rsidDel="00FD6FD8" w:rsidRDefault="00FD6FD8" w:rsidP="00FD6FD8">
      <w:pPr>
        <w:pStyle w:val="ListParagraph"/>
        <w:numPr>
          <w:ilvl w:val="0"/>
          <w:numId w:val="5"/>
        </w:numPr>
        <w:rPr>
          <w:del w:id="351" w:author="Belinda Wilson" w:date="2023-09-13T11:34:00Z"/>
          <w:rStyle w:val="Emphasis"/>
        </w:rPr>
      </w:pPr>
      <w:ins w:id="352" w:author="Belinda Wilson" w:date="2023-09-13T11:34:00Z">
        <w:r>
          <w:rPr>
            <w:rStyle w:val="Emphasis"/>
          </w:rPr>
          <w:t xml:space="preserve">Describe the </w:t>
        </w:r>
      </w:ins>
      <w:del w:id="353" w:author="Belinda Wilson" w:date="2023-09-13T11:34:00Z">
        <w:r w:rsidR="004E6501" w:rsidRPr="00FD6FD8" w:rsidDel="00FD6FD8">
          <w:rPr>
            <w:rStyle w:val="Emphasis"/>
            <w:rPrChange w:id="354" w:author="Belinda Wilson" w:date="2023-09-13T11:16:00Z">
              <w:rPr>
                <w:rStyle w:val="Emphasis"/>
                <w:rFonts w:ascii="Segoe UI" w:hAnsi="Segoe UI"/>
                <w:i w:val="0"/>
                <w:iCs w:val="0"/>
                <w:color w:val="FF0000"/>
              </w:rPr>
            </w:rPrChange>
          </w:rPr>
          <w:delText>C</w:delText>
        </w:r>
      </w:del>
      <w:ins w:id="355" w:author="Belinda Wilson" w:date="2023-09-13T11:34:00Z">
        <w:r>
          <w:rPr>
            <w:rStyle w:val="Emphasis"/>
          </w:rPr>
          <w:t>c</w:t>
        </w:r>
      </w:ins>
      <w:r w:rsidR="004E6501" w:rsidRPr="00FD6FD8">
        <w:rPr>
          <w:rStyle w:val="Emphasis"/>
          <w:rPrChange w:id="356" w:author="Belinda Wilson" w:date="2023-09-13T11:16:00Z">
            <w:rPr>
              <w:rStyle w:val="Emphasis"/>
              <w:rFonts w:ascii="Segoe UI" w:hAnsi="Segoe UI"/>
              <w:i w:val="0"/>
              <w:iCs w:val="0"/>
              <w:color w:val="FF0000"/>
            </w:rPr>
          </w:rPrChange>
        </w:rPr>
        <w:t>limate, underlying geology, soils</w:t>
      </w:r>
      <w:r w:rsidR="009D52CC" w:rsidRPr="00FD6FD8">
        <w:rPr>
          <w:rStyle w:val="Emphasis"/>
          <w:rPrChange w:id="357" w:author="Belinda Wilson" w:date="2023-09-13T11:16:00Z">
            <w:rPr>
              <w:rStyle w:val="Emphasis"/>
              <w:rFonts w:ascii="Segoe UI" w:hAnsi="Segoe UI"/>
              <w:i w:val="0"/>
              <w:iCs w:val="0"/>
              <w:color w:val="FF0000"/>
            </w:rPr>
          </w:rPrChange>
        </w:rPr>
        <w:t xml:space="preserve">, </w:t>
      </w:r>
      <w:ins w:id="358" w:author="Belinda Wilson" w:date="2023-09-13T11:34:00Z">
        <w:r>
          <w:rPr>
            <w:rStyle w:val="Emphasis"/>
          </w:rPr>
          <w:t xml:space="preserve">and </w:t>
        </w:r>
      </w:ins>
      <w:r w:rsidR="009D52CC" w:rsidRPr="00FD6FD8">
        <w:rPr>
          <w:rStyle w:val="Emphasis"/>
          <w:rPrChange w:id="359" w:author="Belinda Wilson" w:date="2023-09-13T11:16:00Z">
            <w:rPr>
              <w:rStyle w:val="Emphasis"/>
              <w:rFonts w:ascii="Segoe UI" w:hAnsi="Segoe UI"/>
              <w:i w:val="0"/>
              <w:iCs w:val="0"/>
              <w:color w:val="FF0000"/>
            </w:rPr>
          </w:rPrChange>
        </w:rPr>
        <w:t>land</w:t>
      </w:r>
      <w:ins w:id="360" w:author="Belinda Wilson" w:date="2023-09-13T11:34:00Z">
        <w:r>
          <w:rPr>
            <w:rStyle w:val="Emphasis"/>
          </w:rPr>
          <w:t>-</w:t>
        </w:r>
      </w:ins>
      <w:del w:id="361" w:author="Belinda Wilson" w:date="2023-09-13T11:34:00Z">
        <w:r w:rsidR="009D52CC" w:rsidRPr="00FD6FD8" w:rsidDel="00FD6FD8">
          <w:rPr>
            <w:rStyle w:val="Emphasis"/>
            <w:rPrChange w:id="362" w:author="Belinda Wilson" w:date="2023-09-13T11:16:00Z">
              <w:rPr>
                <w:rStyle w:val="Emphasis"/>
                <w:rFonts w:ascii="Segoe UI" w:hAnsi="Segoe UI"/>
                <w:i w:val="0"/>
                <w:iCs w:val="0"/>
                <w:color w:val="FF0000"/>
              </w:rPr>
            </w:rPrChange>
          </w:rPr>
          <w:delText xml:space="preserve"> </w:delText>
        </w:r>
      </w:del>
      <w:r w:rsidR="009D52CC" w:rsidRPr="00FD6FD8">
        <w:rPr>
          <w:rStyle w:val="Emphasis"/>
          <w:rPrChange w:id="363" w:author="Belinda Wilson" w:date="2023-09-13T11:16:00Z">
            <w:rPr>
              <w:rStyle w:val="Emphasis"/>
              <w:rFonts w:ascii="Segoe UI" w:hAnsi="Segoe UI"/>
              <w:i w:val="0"/>
              <w:iCs w:val="0"/>
              <w:color w:val="FF0000"/>
            </w:rPr>
          </w:rPrChange>
        </w:rPr>
        <w:t>use</w:t>
      </w:r>
      <w:ins w:id="364" w:author="Belinda Wilson" w:date="2023-09-13T11:34:00Z">
        <w:r>
          <w:rPr>
            <w:rStyle w:val="Emphasis"/>
          </w:rPr>
          <w:t xml:space="preserve"> (historical and current).</w:t>
        </w:r>
      </w:ins>
      <w:r w:rsidR="004C6E83" w:rsidRPr="00FD6FD8">
        <w:rPr>
          <w:rStyle w:val="Emphasis"/>
          <w:rPrChange w:id="365" w:author="Belinda Wilson" w:date="2023-09-13T11:16:00Z">
            <w:rPr>
              <w:rStyle w:val="Emphasis"/>
              <w:rFonts w:ascii="Segoe UI" w:hAnsi="Segoe UI"/>
              <w:i w:val="0"/>
              <w:iCs w:val="0"/>
              <w:color w:val="FF0000"/>
            </w:rPr>
          </w:rPrChange>
        </w:rPr>
        <w:t xml:space="preserve"> </w:t>
      </w:r>
    </w:p>
    <w:p w14:paraId="16535013" w14:textId="77777777" w:rsidR="00FD6FD8" w:rsidRPr="00FD6FD8" w:rsidRDefault="00FD6FD8" w:rsidP="00FD6FD8">
      <w:pPr>
        <w:pStyle w:val="ListParagraph"/>
        <w:numPr>
          <w:ilvl w:val="0"/>
          <w:numId w:val="5"/>
        </w:numPr>
        <w:rPr>
          <w:ins w:id="366" w:author="Belinda Wilson" w:date="2023-09-13T11:34:00Z"/>
          <w:rStyle w:val="Emphasis"/>
          <w:rPrChange w:id="367" w:author="Belinda Wilson" w:date="2023-09-13T11:16:00Z">
            <w:rPr>
              <w:ins w:id="368" w:author="Belinda Wilson" w:date="2023-09-13T11:34:00Z"/>
              <w:rStyle w:val="Emphasis"/>
              <w:i w:val="0"/>
              <w:iCs w:val="0"/>
              <w:color w:val="FF0000"/>
            </w:rPr>
          </w:rPrChange>
        </w:rPr>
        <w:pPrChange w:id="369" w:author="Belinda Wilson" w:date="2023-09-13T11:16:00Z">
          <w:pPr/>
        </w:pPrChange>
      </w:pPr>
    </w:p>
    <w:p w14:paraId="06B6D1F1" w14:textId="16BE9304" w:rsidR="004E6501" w:rsidRPr="00FD6FD8" w:rsidDel="00FD6FD8" w:rsidRDefault="004C6E83" w:rsidP="00FD6FD8">
      <w:pPr>
        <w:pStyle w:val="ListParagraph"/>
        <w:numPr>
          <w:ilvl w:val="0"/>
          <w:numId w:val="5"/>
        </w:numPr>
        <w:rPr>
          <w:del w:id="370" w:author="Belinda Wilson" w:date="2023-09-13T11:20:00Z"/>
          <w:rStyle w:val="Emphasis"/>
          <w:rPrChange w:id="371" w:author="Belinda Wilson" w:date="2023-09-13T11:16:00Z">
            <w:rPr>
              <w:del w:id="372" w:author="Belinda Wilson" w:date="2023-09-13T11:20:00Z"/>
              <w:rStyle w:val="Emphasis"/>
              <w:i w:val="0"/>
              <w:iCs w:val="0"/>
              <w:color w:val="FF0000"/>
            </w:rPr>
          </w:rPrChange>
        </w:rPr>
        <w:pPrChange w:id="373" w:author="Belinda Wilson" w:date="2023-09-13T11:34:00Z">
          <w:pPr/>
        </w:pPrChange>
      </w:pPr>
      <w:r w:rsidRPr="00FD6FD8">
        <w:rPr>
          <w:rStyle w:val="Emphasis"/>
          <w:rPrChange w:id="374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This can be presented using a similar approach to the </w:t>
      </w:r>
      <w:ins w:id="375" w:author="Belinda Wilson" w:date="2023-09-13T11:33:00Z">
        <w:r w:rsidR="00FD6FD8">
          <w:rPr>
            <w:rStyle w:val="Emphasis"/>
          </w:rPr>
          <w:t xml:space="preserve">Canberra </w:t>
        </w:r>
      </w:ins>
      <w:r w:rsidRPr="00FD6FD8">
        <w:rPr>
          <w:rStyle w:val="Emphasis"/>
          <w:rPrChange w:id="376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>report</w:t>
      </w:r>
      <w:ins w:id="377" w:author="Belinda Wilson" w:date="2023-09-13T11:33:00Z">
        <w:r w:rsidR="00FD6FD8">
          <w:rPr>
            <w:rStyle w:val="Emphasis"/>
          </w:rPr>
          <w:t xml:space="preserve"> (</w:t>
        </w:r>
      </w:ins>
      <w:del w:id="378" w:author="Belinda Wilson" w:date="2023-09-13T11:33:00Z">
        <w:r w:rsidRPr="00FD6FD8" w:rsidDel="00FD6FD8">
          <w:rPr>
            <w:rStyle w:val="Emphasis"/>
            <w:rPrChange w:id="379" w:author="Belinda Wilson" w:date="2023-09-13T11:16:00Z">
              <w:rPr>
                <w:rStyle w:val="Emphasis"/>
                <w:i w:val="0"/>
                <w:iCs w:val="0"/>
                <w:color w:val="FF0000"/>
              </w:rPr>
            </w:rPrChange>
          </w:rPr>
          <w:delText xml:space="preserve"> for </w:delText>
        </w:r>
      </w:del>
      <w:r w:rsidRPr="00FD6FD8">
        <w:rPr>
          <w:rStyle w:val="Emphasis"/>
          <w:rPrChange w:id="380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>week 1</w:t>
      </w:r>
      <w:ins w:id="381" w:author="Belinda Wilson" w:date="2023-09-13T11:33:00Z">
        <w:r w:rsidR="00FD6FD8">
          <w:rPr>
            <w:rStyle w:val="Emphasis"/>
          </w:rPr>
          <w:t>)</w:t>
        </w:r>
      </w:ins>
      <w:r w:rsidRPr="00FD6FD8">
        <w:rPr>
          <w:rStyle w:val="Emphasis"/>
          <w:rPrChange w:id="382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, but </w:t>
      </w:r>
      <w:r w:rsidR="005043ED" w:rsidRPr="00FD6FD8">
        <w:rPr>
          <w:rStyle w:val="Emphasis"/>
          <w:rPrChange w:id="383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because we did not do our own soil profiles </w:t>
      </w:r>
      <w:ins w:id="384" w:author="Belinda Wilson" w:date="2023-09-13T11:34:00Z">
        <w:r w:rsidR="00FD6FD8">
          <w:rPr>
            <w:rStyle w:val="Emphasis"/>
          </w:rPr>
          <w:t xml:space="preserve"> - do </w:t>
        </w:r>
      </w:ins>
      <w:del w:id="385" w:author="Belinda Wilson" w:date="2023-09-13T11:34:00Z">
        <w:r w:rsidR="0091207F" w:rsidRPr="00FD6FD8" w:rsidDel="00FD6FD8">
          <w:rPr>
            <w:rStyle w:val="Emphasis"/>
            <w:rPrChange w:id="386" w:author="Belinda Wilson" w:date="2023-09-13T11:16:00Z">
              <w:rPr>
                <w:rStyle w:val="Emphasis"/>
                <w:i w:val="0"/>
                <w:iCs w:val="0"/>
                <w:color w:val="FF0000"/>
              </w:rPr>
            </w:rPrChange>
          </w:rPr>
          <w:delText xml:space="preserve">you </w:delText>
        </w:r>
        <w:r w:rsidR="00EC13F8" w:rsidRPr="00FD6FD8" w:rsidDel="00FD6FD8">
          <w:rPr>
            <w:rStyle w:val="Emphasis"/>
            <w:rPrChange w:id="387" w:author="Belinda Wilson" w:date="2023-09-13T11:16:00Z">
              <w:rPr>
                <w:rStyle w:val="Emphasis"/>
                <w:i w:val="0"/>
                <w:iCs w:val="0"/>
                <w:color w:val="FF0000"/>
              </w:rPr>
            </w:rPrChange>
          </w:rPr>
          <w:delText xml:space="preserve">should </w:delText>
        </w:r>
      </w:del>
      <w:r w:rsidR="00EC13F8" w:rsidRPr="00FD6FD8">
        <w:rPr>
          <w:rStyle w:val="Emphasis"/>
          <w:rPrChange w:id="388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not </w:t>
      </w:r>
      <w:r w:rsidR="0091207F" w:rsidRPr="00FD6FD8">
        <w:rPr>
          <w:rStyle w:val="Emphasis"/>
          <w:rPrChange w:id="389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go into </w:t>
      </w:r>
      <w:r w:rsidR="00EC13F8" w:rsidRPr="00FD6FD8">
        <w:rPr>
          <w:rStyle w:val="Emphasis"/>
          <w:rPrChange w:id="390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>as much</w:t>
      </w:r>
      <w:r w:rsidR="0091207F" w:rsidRPr="00FD6FD8">
        <w:rPr>
          <w:rStyle w:val="Emphasis"/>
          <w:rPrChange w:id="391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 detail</w:t>
      </w:r>
      <w:r w:rsidR="00EC13F8" w:rsidRPr="00FD6FD8">
        <w:rPr>
          <w:rStyle w:val="Emphasis"/>
          <w:rPrChange w:id="392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>. Instea</w:t>
      </w:r>
      <w:r w:rsidR="009D164F" w:rsidRPr="00FD6FD8">
        <w:rPr>
          <w:rStyle w:val="Emphasis"/>
          <w:rPrChange w:id="393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>d</w:t>
      </w:r>
      <w:r w:rsidR="0091207F" w:rsidRPr="00FD6FD8">
        <w:rPr>
          <w:rStyle w:val="Emphasis"/>
          <w:rPrChange w:id="394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 provide a short description based primarily </w:t>
      </w:r>
      <w:r w:rsidR="0062306F" w:rsidRPr="00FD6FD8">
        <w:rPr>
          <w:rStyle w:val="Emphasis"/>
          <w:rPrChange w:id="395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>on what you can extract from</w:t>
      </w:r>
      <w:r w:rsidR="00F54BD1" w:rsidRPr="00FD6FD8">
        <w:rPr>
          <w:rStyle w:val="Emphasis"/>
          <w:rPrChange w:id="396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 the internet</w:t>
      </w:r>
      <w:r w:rsidR="0062306F" w:rsidRPr="00FD6FD8">
        <w:rPr>
          <w:rStyle w:val="Emphasis"/>
          <w:rPrChange w:id="397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 and any field observations that you may have made.</w:t>
      </w:r>
      <w:r w:rsidR="002C0D05" w:rsidRPr="00FD6FD8">
        <w:rPr>
          <w:rStyle w:val="Emphasis"/>
          <w:rPrChange w:id="398" w:author="Belinda Wilson" w:date="2023-09-13T11:16:00Z">
            <w:rPr>
              <w:rStyle w:val="Emphasis"/>
              <w:i w:val="0"/>
              <w:iCs w:val="0"/>
              <w:color w:val="FF0000"/>
            </w:rPr>
          </w:rPrChange>
        </w:rPr>
        <w:t xml:space="preserve"> </w:t>
      </w:r>
    </w:p>
    <w:p w14:paraId="469C8AE5" w14:textId="77777777" w:rsidR="001F578D" w:rsidRPr="00FD6FD8" w:rsidRDefault="001F578D" w:rsidP="00FD6FD8">
      <w:pPr>
        <w:pStyle w:val="ListParagraph"/>
        <w:numPr>
          <w:ilvl w:val="0"/>
          <w:numId w:val="5"/>
        </w:numPr>
        <w:rPr>
          <w:rStyle w:val="Emphasis"/>
          <w:rFonts w:ascii="Segoe UI" w:hAnsi="Segoe UI"/>
          <w:i w:val="0"/>
          <w:iCs w:val="0"/>
          <w:color w:val="495057"/>
        </w:rPr>
        <w:pPrChange w:id="399" w:author="Belinda Wilson" w:date="2023-09-13T11:34:00Z">
          <w:pPr/>
        </w:pPrChange>
      </w:pPr>
    </w:p>
    <w:p w14:paraId="4BA6E6C3" w14:textId="0EE0FA34" w:rsidR="00FD6FD8" w:rsidRPr="00FD6FD8" w:rsidRDefault="00C416B4" w:rsidP="00FD6FD8">
      <w:pPr>
        <w:pStyle w:val="Heading1"/>
        <w:rPr>
          <w:ins w:id="400" w:author="Belinda Wilson" w:date="2023-09-13T11:19:00Z"/>
        </w:rPr>
      </w:pPr>
      <w:del w:id="401" w:author="Belinda Wilson" w:date="2023-09-13T11:38:00Z">
        <w:r w:rsidRPr="00FD6FD8" w:rsidDel="00FD6FD8">
          <w:rPr>
            <w:rStyle w:val="Emphasis"/>
            <w:i w:val="0"/>
            <w:iCs w:val="0"/>
            <w:color w:val="495057"/>
          </w:rPr>
          <w:delText xml:space="preserve">4. </w:delText>
        </w:r>
      </w:del>
      <w:r w:rsidRPr="00FD6FD8">
        <w:rPr>
          <w:rStyle w:val="Emphasis"/>
          <w:i w:val="0"/>
          <w:iCs w:val="0"/>
          <w:color w:val="495057"/>
        </w:rPr>
        <w:t>M</w:t>
      </w:r>
      <w:r w:rsidR="008B5E96" w:rsidRPr="00FD6FD8">
        <w:rPr>
          <w:rStyle w:val="Emphasis"/>
          <w:i w:val="0"/>
          <w:iCs w:val="0"/>
          <w:color w:val="495057"/>
        </w:rPr>
        <w:t>ethod</w:t>
      </w:r>
      <w:r w:rsidR="00947CCF" w:rsidRPr="00FD6FD8">
        <w:rPr>
          <w:rStyle w:val="Emphasis"/>
          <w:i w:val="0"/>
          <w:iCs w:val="0"/>
          <w:color w:val="495057"/>
        </w:rPr>
        <w:t>s</w:t>
      </w:r>
      <w:del w:id="402" w:author="Belinda Wilson" w:date="2023-09-13T11:20:00Z">
        <w:r w:rsidR="008B5E96" w:rsidRPr="00FD6FD8" w:rsidDel="00FD6FD8">
          <w:br/>
        </w:r>
      </w:del>
    </w:p>
    <w:p w14:paraId="56A7E2CF" w14:textId="77777777" w:rsidR="00FD6FD8" w:rsidRPr="00FD6FD8" w:rsidRDefault="004C44C9" w:rsidP="00FD6FD8">
      <w:pPr>
        <w:pStyle w:val="ListParagraph"/>
        <w:numPr>
          <w:ilvl w:val="0"/>
          <w:numId w:val="5"/>
        </w:numPr>
        <w:rPr>
          <w:ins w:id="403" w:author="Belinda Wilson" w:date="2023-09-13T11:19:00Z"/>
          <w:rStyle w:val="Emphasis"/>
          <w:rPrChange w:id="404" w:author="Belinda Wilson" w:date="2023-09-13T11:20:00Z">
            <w:rPr>
              <w:ins w:id="405" w:author="Belinda Wilson" w:date="2023-09-13T11:19:00Z"/>
            </w:rPr>
          </w:rPrChange>
        </w:rPr>
      </w:pPr>
      <w:r w:rsidRPr="00FD6FD8">
        <w:rPr>
          <w:rStyle w:val="Emphasis"/>
          <w:rPrChange w:id="406" w:author="Belinda Wilson" w:date="2023-09-13T11:20:00Z">
            <w:rPr>
              <w:rFonts w:cstheme="minorHAnsi"/>
              <w:color w:val="FF0000"/>
            </w:rPr>
          </w:rPrChange>
        </w:rPr>
        <w:t xml:space="preserve">What </w:t>
      </w:r>
      <w:r w:rsidR="00021267" w:rsidRPr="00FD6FD8">
        <w:rPr>
          <w:rStyle w:val="Emphasis"/>
          <w:rPrChange w:id="407" w:author="Belinda Wilson" w:date="2023-09-13T11:20:00Z">
            <w:rPr>
              <w:rFonts w:cstheme="minorHAnsi"/>
              <w:color w:val="FF0000"/>
            </w:rPr>
          </w:rPrChange>
        </w:rPr>
        <w:t>survey methods did you use</w:t>
      </w:r>
      <w:r w:rsidRPr="00FD6FD8">
        <w:rPr>
          <w:rStyle w:val="Emphasis"/>
          <w:rPrChange w:id="408" w:author="Belinda Wilson" w:date="2023-09-13T11:20:00Z">
            <w:rPr>
              <w:rFonts w:cstheme="minorHAnsi"/>
              <w:color w:val="FF0000"/>
            </w:rPr>
          </w:rPrChange>
        </w:rPr>
        <w:t>?</w:t>
      </w:r>
    </w:p>
    <w:p w14:paraId="482216A8" w14:textId="36898485" w:rsidR="004C44C9" w:rsidDel="00FD6FD8" w:rsidRDefault="004C44C9" w:rsidP="00FD6FD8">
      <w:pPr>
        <w:pStyle w:val="ListParagraph"/>
        <w:numPr>
          <w:ilvl w:val="0"/>
          <w:numId w:val="5"/>
        </w:numPr>
        <w:rPr>
          <w:del w:id="409" w:author="Belinda Wilson" w:date="2023-09-13T11:20:00Z"/>
          <w:rStyle w:val="Emphasis"/>
        </w:rPr>
      </w:pPr>
      <w:del w:id="410" w:author="Belinda Wilson" w:date="2023-09-13T11:19:00Z">
        <w:r w:rsidRPr="00FD6FD8" w:rsidDel="00FD6FD8">
          <w:rPr>
            <w:rStyle w:val="Emphasis"/>
            <w:rPrChange w:id="411" w:author="Belinda Wilson" w:date="2023-09-13T11:20:00Z">
              <w:rPr>
                <w:rFonts w:cstheme="minorHAnsi"/>
                <w:color w:val="FF0000"/>
              </w:rPr>
            </w:rPrChange>
          </w:rPr>
          <w:br/>
        </w:r>
      </w:del>
      <w:r w:rsidRPr="00FD6FD8">
        <w:rPr>
          <w:rStyle w:val="Emphasis"/>
          <w:rPrChange w:id="412" w:author="Belinda Wilson" w:date="2023-09-13T11:20:00Z">
            <w:rPr>
              <w:rFonts w:cstheme="minorHAnsi"/>
              <w:color w:val="FF0000"/>
            </w:rPr>
          </w:rPrChange>
        </w:rPr>
        <w:t xml:space="preserve">What procedures (e.g. Standard Operating Procedures </w:t>
      </w:r>
      <w:ins w:id="413" w:author="Belinda Wilson" w:date="2023-09-13T11:34:00Z">
        <w:r w:rsidR="00FD6FD8">
          <w:rPr>
            <w:rStyle w:val="Emphasis"/>
          </w:rPr>
          <w:t>[</w:t>
        </w:r>
      </w:ins>
      <w:del w:id="414" w:author="Belinda Wilson" w:date="2023-09-13T11:34:00Z">
        <w:r w:rsidRPr="00FD6FD8" w:rsidDel="00FD6FD8">
          <w:rPr>
            <w:rStyle w:val="Emphasis"/>
            <w:rPrChange w:id="415" w:author="Belinda Wilson" w:date="2023-09-13T11:20:00Z">
              <w:rPr>
                <w:rFonts w:cstheme="minorHAnsi"/>
                <w:color w:val="FF0000"/>
              </w:rPr>
            </w:rPrChange>
          </w:rPr>
          <w:delText>(</w:delText>
        </w:r>
      </w:del>
      <w:r w:rsidRPr="00FD6FD8">
        <w:rPr>
          <w:rStyle w:val="Emphasis"/>
          <w:rPrChange w:id="416" w:author="Belinda Wilson" w:date="2023-09-13T11:20:00Z">
            <w:rPr>
              <w:rFonts w:cstheme="minorHAnsi"/>
              <w:color w:val="FF0000"/>
            </w:rPr>
          </w:rPrChange>
        </w:rPr>
        <w:t>SOPs</w:t>
      </w:r>
      <w:ins w:id="417" w:author="Belinda Wilson" w:date="2023-09-13T11:34:00Z">
        <w:r w:rsidR="00FD6FD8">
          <w:rPr>
            <w:rStyle w:val="Emphasis"/>
          </w:rPr>
          <w:t>])</w:t>
        </w:r>
      </w:ins>
      <w:del w:id="418" w:author="Belinda Wilson" w:date="2023-09-13T11:34:00Z">
        <w:r w:rsidRPr="00FD6FD8" w:rsidDel="00FD6FD8">
          <w:rPr>
            <w:rStyle w:val="Emphasis"/>
            <w:rPrChange w:id="419" w:author="Belinda Wilson" w:date="2023-09-13T11:20:00Z">
              <w:rPr>
                <w:rFonts w:cstheme="minorHAnsi"/>
                <w:color w:val="FF0000"/>
              </w:rPr>
            </w:rPrChange>
          </w:rPr>
          <w:delText>))</w:delText>
        </w:r>
      </w:del>
      <w:r w:rsidRPr="00FD6FD8">
        <w:rPr>
          <w:rStyle w:val="Emphasis"/>
          <w:rPrChange w:id="420" w:author="Belinda Wilson" w:date="2023-09-13T11:20:00Z">
            <w:rPr>
              <w:rFonts w:cstheme="minorHAnsi"/>
              <w:color w:val="FF0000"/>
            </w:rPr>
          </w:rPrChange>
        </w:rPr>
        <w:t xml:space="preserve"> did you follow?</w:t>
      </w:r>
    </w:p>
    <w:p w14:paraId="4A1E3AE0" w14:textId="77777777" w:rsidR="00FD6FD8" w:rsidRPr="00FD6FD8" w:rsidRDefault="00FD6FD8" w:rsidP="00FD6FD8">
      <w:pPr>
        <w:pStyle w:val="ListParagraph"/>
        <w:numPr>
          <w:ilvl w:val="0"/>
          <w:numId w:val="5"/>
        </w:numPr>
        <w:rPr>
          <w:ins w:id="421" w:author="Belinda Wilson" w:date="2023-09-13T11:20:00Z"/>
          <w:rStyle w:val="Emphasis"/>
          <w:rPrChange w:id="422" w:author="Belinda Wilson" w:date="2023-09-13T11:20:00Z">
            <w:rPr>
              <w:ins w:id="423" w:author="Belinda Wilson" w:date="2023-09-13T11:20:00Z"/>
              <w:rFonts w:cstheme="minorHAnsi"/>
              <w:color w:val="FF0000"/>
            </w:rPr>
          </w:rPrChange>
        </w:rPr>
        <w:pPrChange w:id="424" w:author="Belinda Wilson" w:date="2023-09-13T11:19:00Z">
          <w:pPr/>
        </w:pPrChange>
      </w:pPr>
    </w:p>
    <w:p w14:paraId="7153E8A1" w14:textId="30704722" w:rsidR="00290F1C" w:rsidDel="00FD6FD8" w:rsidRDefault="00FD6FD8" w:rsidP="00FD6FD8">
      <w:pPr>
        <w:pStyle w:val="ListParagraph"/>
        <w:numPr>
          <w:ilvl w:val="0"/>
          <w:numId w:val="5"/>
        </w:numPr>
        <w:rPr>
          <w:del w:id="425" w:author="Belinda Wilson" w:date="2023-09-13T11:20:00Z"/>
          <w:rStyle w:val="Emphasis"/>
        </w:rPr>
      </w:pPr>
      <w:r w:rsidRPr="00FD6FD8">
        <w:rPr>
          <w:rStyle w:val="Emphasis"/>
          <w:highlight w:val="yellow"/>
        </w:rPr>
        <w:t>Write a paragraph or two</w:t>
      </w:r>
      <w:r w:rsidRPr="00FD6FD8">
        <w:rPr>
          <w:rStyle w:val="Emphasis"/>
          <w:highlight w:val="yellow"/>
          <w:rPrChange w:id="426" w:author="Belinda Wilson" w:date="2023-09-13T11:20:00Z">
            <w:rPr>
              <w:rStyle w:val="Emphasis"/>
            </w:rPr>
          </w:rPrChange>
        </w:rPr>
        <w:t xml:space="preserve"> here</w:t>
      </w:r>
      <w:r w:rsidRPr="00FD6FD8">
        <w:rPr>
          <w:rStyle w:val="Emphasis"/>
        </w:rPr>
        <w:t xml:space="preserve"> </w:t>
      </w:r>
      <w:r w:rsidR="00290F1C" w:rsidRPr="00FD6FD8">
        <w:rPr>
          <w:rStyle w:val="Emphasis"/>
          <w:rPrChange w:id="427" w:author="Belinda Wilson" w:date="2023-09-13T11:20:00Z">
            <w:rPr>
              <w:rFonts w:cstheme="minorHAnsi"/>
              <w:color w:val="FF0000"/>
            </w:rPr>
          </w:rPrChange>
        </w:rPr>
        <w:t xml:space="preserve">and refer to any </w:t>
      </w:r>
      <w:ins w:id="428" w:author="Belinda Wilson" w:date="2023-09-13T11:20:00Z">
        <w:r>
          <w:rPr>
            <w:rStyle w:val="Emphasis"/>
          </w:rPr>
          <w:t>f</w:t>
        </w:r>
      </w:ins>
      <w:del w:id="429" w:author="Belinda Wilson" w:date="2023-09-13T11:20:00Z">
        <w:r w:rsidR="00290F1C" w:rsidRPr="00FD6FD8" w:rsidDel="00FD6FD8">
          <w:rPr>
            <w:rStyle w:val="Emphasis"/>
            <w:rPrChange w:id="430" w:author="Belinda Wilson" w:date="2023-09-13T11:20:00Z">
              <w:rPr>
                <w:rFonts w:cstheme="minorHAnsi"/>
                <w:color w:val="FF0000"/>
              </w:rPr>
            </w:rPrChange>
          </w:rPr>
          <w:delText>F</w:delText>
        </w:r>
      </w:del>
      <w:r w:rsidR="00290F1C" w:rsidRPr="00FD6FD8">
        <w:rPr>
          <w:rStyle w:val="Emphasis"/>
          <w:rPrChange w:id="431" w:author="Belinda Wilson" w:date="2023-09-13T11:20:00Z">
            <w:rPr>
              <w:rFonts w:cstheme="minorHAnsi"/>
              <w:color w:val="FF0000"/>
            </w:rPr>
          </w:rPrChange>
        </w:rPr>
        <w:t>igures you want to integrate if you thi</w:t>
      </w:r>
      <w:r w:rsidR="00B03258" w:rsidRPr="00FD6FD8">
        <w:rPr>
          <w:rStyle w:val="Emphasis"/>
          <w:rPrChange w:id="432" w:author="Belinda Wilson" w:date="2023-09-13T11:20:00Z">
            <w:rPr>
              <w:rFonts w:cstheme="minorHAnsi"/>
              <w:color w:val="FF0000"/>
            </w:rPr>
          </w:rPrChange>
        </w:rPr>
        <w:t>nk they make your explanation of the Method</w:t>
      </w:r>
      <w:ins w:id="433" w:author="Belinda Wilson" w:date="2023-09-13T11:20:00Z">
        <w:r>
          <w:rPr>
            <w:rStyle w:val="Emphasis"/>
          </w:rPr>
          <w:t>s</w:t>
        </w:r>
      </w:ins>
      <w:r w:rsidR="00B03258" w:rsidRPr="00FD6FD8">
        <w:rPr>
          <w:rStyle w:val="Emphasis"/>
          <w:rPrChange w:id="434" w:author="Belinda Wilson" w:date="2023-09-13T11:20:00Z">
            <w:rPr>
              <w:rFonts w:cstheme="minorHAnsi"/>
              <w:color w:val="FF0000"/>
            </w:rPr>
          </w:rPrChange>
        </w:rPr>
        <w:t xml:space="preserve"> clearer.</w:t>
      </w:r>
    </w:p>
    <w:p w14:paraId="45EE1935" w14:textId="77777777" w:rsidR="00FD6FD8" w:rsidRPr="00FD6FD8" w:rsidRDefault="00FD6FD8" w:rsidP="00FD6FD8">
      <w:pPr>
        <w:pStyle w:val="ListParagraph"/>
        <w:numPr>
          <w:ilvl w:val="0"/>
          <w:numId w:val="5"/>
        </w:numPr>
        <w:rPr>
          <w:ins w:id="435" w:author="Belinda Wilson" w:date="2023-09-13T11:20:00Z"/>
          <w:rStyle w:val="Emphasis"/>
          <w:rPrChange w:id="436" w:author="Belinda Wilson" w:date="2023-09-13T11:20:00Z">
            <w:rPr>
              <w:ins w:id="437" w:author="Belinda Wilson" w:date="2023-09-13T11:20:00Z"/>
              <w:rFonts w:cstheme="minorHAnsi"/>
              <w:color w:val="FF0000"/>
            </w:rPr>
          </w:rPrChange>
        </w:rPr>
        <w:pPrChange w:id="438" w:author="Belinda Wilson" w:date="2023-09-13T11:20:00Z">
          <w:pPr/>
        </w:pPrChange>
      </w:pPr>
    </w:p>
    <w:p w14:paraId="2151F833" w14:textId="1C4C96EF" w:rsidR="0080057B" w:rsidRPr="00FD6FD8" w:rsidRDefault="0080057B" w:rsidP="00FD6FD8">
      <w:pPr>
        <w:pStyle w:val="ListParagraph"/>
        <w:numPr>
          <w:ilvl w:val="0"/>
          <w:numId w:val="5"/>
        </w:numPr>
        <w:rPr>
          <w:rStyle w:val="Emphasis"/>
          <w:rPrChange w:id="439" w:author="Belinda Wilson" w:date="2023-09-13T11:20:00Z">
            <w:rPr>
              <w:rFonts w:cstheme="minorHAnsi"/>
              <w:color w:val="FF0000"/>
            </w:rPr>
          </w:rPrChange>
        </w:rPr>
        <w:pPrChange w:id="440" w:author="Belinda Wilson" w:date="2023-09-13T11:20:00Z">
          <w:pPr/>
        </w:pPrChange>
      </w:pPr>
      <w:r w:rsidRPr="00FD6FD8">
        <w:rPr>
          <w:rStyle w:val="Emphasis"/>
          <w:rPrChange w:id="441" w:author="Belinda Wilson" w:date="2023-09-13T11:20:00Z">
            <w:rPr>
              <w:rFonts w:cstheme="minorHAnsi"/>
              <w:color w:val="FF0000"/>
            </w:rPr>
          </w:rPrChange>
        </w:rPr>
        <w:t xml:space="preserve">Note that if there is an existing </w:t>
      </w:r>
      <w:r w:rsidR="008D2EBB" w:rsidRPr="00FD6FD8">
        <w:rPr>
          <w:rStyle w:val="Emphasis"/>
          <w:rPrChange w:id="442" w:author="Belinda Wilson" w:date="2023-09-13T11:20:00Z">
            <w:rPr>
              <w:rFonts w:cstheme="minorHAnsi"/>
              <w:color w:val="FF0000"/>
            </w:rPr>
          </w:rPrChange>
        </w:rPr>
        <w:t xml:space="preserve">Manual then you need to briefly refer to what you did but then </w:t>
      </w:r>
      <w:del w:id="443" w:author="Belinda Wilson" w:date="2023-09-13T11:48:00Z">
        <w:r w:rsidR="008D2EBB" w:rsidRPr="00FD6FD8" w:rsidDel="0096105B">
          <w:rPr>
            <w:rStyle w:val="Emphasis"/>
            <w:rPrChange w:id="444" w:author="Belinda Wilson" w:date="2023-09-13T11:20:00Z">
              <w:rPr>
                <w:rFonts w:cstheme="minorHAnsi"/>
                <w:color w:val="FF0000"/>
              </w:rPr>
            </w:rPrChange>
          </w:rPr>
          <w:delText xml:space="preserve">refer </w:delText>
        </w:r>
      </w:del>
      <w:ins w:id="445" w:author="Belinda Wilson" w:date="2023-09-13T11:48:00Z">
        <w:r w:rsidR="0096105B">
          <w:rPr>
            <w:rStyle w:val="Emphasis"/>
          </w:rPr>
          <w:t>cite</w:t>
        </w:r>
        <w:r w:rsidR="0096105B" w:rsidRPr="00FD6FD8">
          <w:rPr>
            <w:rStyle w:val="Emphasis"/>
            <w:rPrChange w:id="446" w:author="Belinda Wilson" w:date="2023-09-13T11:20:00Z">
              <w:rPr>
                <w:rFonts w:cstheme="minorHAnsi"/>
                <w:color w:val="FF0000"/>
              </w:rPr>
            </w:rPrChange>
          </w:rPr>
          <w:t xml:space="preserve"> </w:t>
        </w:r>
      </w:ins>
      <w:r w:rsidR="008D2EBB" w:rsidRPr="00FD6FD8">
        <w:rPr>
          <w:rStyle w:val="Emphasis"/>
          <w:rPrChange w:id="447" w:author="Belinda Wilson" w:date="2023-09-13T11:20:00Z">
            <w:rPr>
              <w:rFonts w:cstheme="minorHAnsi"/>
              <w:color w:val="FF0000"/>
            </w:rPr>
          </w:rPrChange>
        </w:rPr>
        <w:t>the reader to the Manual (formal reference) for the detail.</w:t>
      </w:r>
    </w:p>
    <w:p w14:paraId="6E7C4C0A" w14:textId="2F743139" w:rsidR="00AD0546" w:rsidRPr="00FD6FD8" w:rsidRDefault="008B5E96" w:rsidP="00FD6FD8">
      <w:pPr>
        <w:pStyle w:val="Heading1"/>
        <w:rPr>
          <w:rStyle w:val="Emphasis"/>
          <w:i w:val="0"/>
          <w:iCs w:val="0"/>
          <w:color w:val="495057"/>
          <w:rPrChange w:id="448" w:author="Belinda Wilson" w:date="2023-09-13T11:39:00Z">
            <w:rPr>
              <w:rStyle w:val="Emphasis"/>
              <w:i w:val="0"/>
              <w:iCs w:val="0"/>
              <w:color w:val="auto"/>
            </w:rPr>
          </w:rPrChange>
        </w:rPr>
        <w:pPrChange w:id="449" w:author="Belinda Wilson" w:date="2023-09-13T11:39:00Z">
          <w:pPr/>
        </w:pPrChange>
      </w:pPr>
      <w:del w:id="450" w:author="Belinda Wilson" w:date="2023-09-13T11:34:00Z">
        <w:r w:rsidRPr="00FD6FD8" w:rsidDel="00FD6FD8">
          <w:br/>
        </w:r>
      </w:del>
      <w:del w:id="451" w:author="Belinda Wilson" w:date="2023-09-13T11:38:00Z">
        <w:r w:rsidR="008D2EBB" w:rsidRPr="00FD6FD8" w:rsidDel="00FD6FD8">
          <w:rPr>
            <w:rStyle w:val="Emphasis"/>
            <w:i w:val="0"/>
            <w:iCs w:val="0"/>
            <w:color w:val="495057"/>
            <w:rPrChange w:id="452" w:author="Belinda Wilson" w:date="2023-09-13T11:39:00Z">
              <w:rPr>
                <w:rStyle w:val="Emphasis"/>
                <w:i w:val="0"/>
                <w:iCs w:val="0"/>
                <w:color w:val="auto"/>
              </w:rPr>
            </w:rPrChange>
          </w:rPr>
          <w:delText>5</w:delText>
        </w:r>
        <w:r w:rsidR="005A7511" w:rsidRPr="00FD6FD8" w:rsidDel="00FD6FD8">
          <w:rPr>
            <w:rStyle w:val="Emphasis"/>
            <w:i w:val="0"/>
            <w:iCs w:val="0"/>
            <w:color w:val="495057"/>
            <w:rPrChange w:id="453" w:author="Belinda Wilson" w:date="2023-09-13T11:39:00Z">
              <w:rPr>
                <w:rStyle w:val="Emphasis"/>
                <w:i w:val="0"/>
                <w:iCs w:val="0"/>
                <w:color w:val="auto"/>
              </w:rPr>
            </w:rPrChange>
          </w:rPr>
          <w:delText xml:space="preserve">. </w:delText>
        </w:r>
      </w:del>
      <w:r w:rsidRPr="00FD6FD8">
        <w:rPr>
          <w:rStyle w:val="Emphasis"/>
          <w:i w:val="0"/>
          <w:iCs w:val="0"/>
          <w:color w:val="495057"/>
          <w:rPrChange w:id="454" w:author="Belinda Wilson" w:date="2023-09-13T11:39:00Z">
            <w:rPr>
              <w:rStyle w:val="Emphasis"/>
              <w:i w:val="0"/>
              <w:iCs w:val="0"/>
              <w:color w:val="auto"/>
            </w:rPr>
          </w:rPrChange>
        </w:rPr>
        <w:t>Results</w:t>
      </w:r>
    </w:p>
    <w:p w14:paraId="37848B9E" w14:textId="6F5158FC" w:rsidR="00FD6FD8" w:rsidRPr="00FD6FD8" w:rsidRDefault="008B5E96" w:rsidP="00FD6FD8">
      <w:pPr>
        <w:pStyle w:val="Heading2"/>
        <w:rPr>
          <w:ins w:id="455" w:author="Belinda Wilson" w:date="2023-09-13T11:21:00Z"/>
        </w:rPr>
        <w:pPrChange w:id="456" w:author="Belinda Wilson" w:date="2023-09-13T11:41:00Z">
          <w:pPr/>
        </w:pPrChange>
      </w:pPr>
      <w:del w:id="457" w:author="Belinda Wilson" w:date="2023-09-13T11:21:00Z">
        <w:r w:rsidRPr="00FD6FD8" w:rsidDel="00FD6FD8">
          <w:br/>
        </w:r>
      </w:del>
      <w:del w:id="458" w:author="Belinda Wilson" w:date="2023-09-13T11:38:00Z">
        <w:r w:rsidR="008D2EBB" w:rsidRPr="00FD6FD8" w:rsidDel="00FD6FD8">
          <w:delText>5</w:delText>
        </w:r>
        <w:r w:rsidR="00790256" w:rsidRPr="00FD6FD8" w:rsidDel="00FD6FD8">
          <w:delText xml:space="preserve">.1 </w:delText>
        </w:r>
      </w:del>
      <w:r w:rsidR="003D3537" w:rsidRPr="00FD6FD8">
        <w:t xml:space="preserve">General </w:t>
      </w:r>
      <w:ins w:id="459" w:author="Belinda Wilson" w:date="2023-09-13T11:42:00Z">
        <w:r w:rsidR="00FD6FD8">
          <w:t>o</w:t>
        </w:r>
      </w:ins>
      <w:del w:id="460" w:author="Belinda Wilson" w:date="2023-09-13T11:42:00Z">
        <w:r w:rsidR="003D3537" w:rsidRPr="00FD6FD8" w:rsidDel="00FD6FD8">
          <w:delText>O</w:delText>
        </w:r>
      </w:del>
      <w:r w:rsidR="003D3537" w:rsidRPr="00FD6FD8">
        <w:t>bservations</w:t>
      </w:r>
    </w:p>
    <w:p w14:paraId="337BE5AA" w14:textId="77777777" w:rsidR="00FD6FD8" w:rsidRDefault="00382C1D" w:rsidP="00FD6FD8">
      <w:pPr>
        <w:pStyle w:val="ListParagraph"/>
        <w:numPr>
          <w:ilvl w:val="0"/>
          <w:numId w:val="9"/>
        </w:numPr>
        <w:jc w:val="left"/>
        <w:rPr>
          <w:ins w:id="461" w:author="Belinda Wilson" w:date="2023-09-13T11:21:00Z"/>
          <w:rStyle w:val="Emphasis"/>
        </w:rPr>
      </w:pPr>
      <w:del w:id="462" w:author="Belinda Wilson" w:date="2023-09-13T11:21:00Z">
        <w:r w:rsidRPr="00FD6FD8" w:rsidDel="00FD6FD8">
          <w:rPr>
            <w:color w:val="495057"/>
          </w:rPr>
          <w:lastRenderedPageBreak/>
          <w:br/>
        </w:r>
      </w:del>
      <w:r w:rsidR="00FD6FD8" w:rsidRPr="00FD6FD8">
        <w:rPr>
          <w:rStyle w:val="Emphasis"/>
          <w:highlight w:val="yellow"/>
        </w:rPr>
        <w:t>Write a paragraph (or so) here</w:t>
      </w:r>
      <w:r w:rsidR="00790256" w:rsidRPr="00FD6FD8">
        <w:rPr>
          <w:rStyle w:val="Emphasis"/>
          <w:rPrChange w:id="463" w:author="Belinda Wilson" w:date="2023-09-13T11:21:00Z">
            <w:rPr>
              <w:rFonts w:cstheme="minorHAnsi"/>
              <w:color w:val="FF0000"/>
            </w:rPr>
          </w:rPrChange>
        </w:rPr>
        <w:t xml:space="preserve"> and refer to any </w:t>
      </w:r>
      <w:ins w:id="464" w:author="Belinda Wilson" w:date="2023-09-13T11:21:00Z">
        <w:r w:rsidR="00FD6FD8">
          <w:rPr>
            <w:rStyle w:val="Emphasis"/>
          </w:rPr>
          <w:t>f</w:t>
        </w:r>
      </w:ins>
      <w:del w:id="465" w:author="Belinda Wilson" w:date="2023-09-13T11:21:00Z">
        <w:r w:rsidR="00790256" w:rsidRPr="00FD6FD8" w:rsidDel="00FD6FD8">
          <w:rPr>
            <w:rStyle w:val="Emphasis"/>
            <w:rPrChange w:id="466" w:author="Belinda Wilson" w:date="2023-09-13T11:21:00Z">
              <w:rPr>
                <w:rFonts w:cstheme="minorHAnsi"/>
                <w:color w:val="FF0000"/>
              </w:rPr>
            </w:rPrChange>
          </w:rPr>
          <w:delText>F</w:delText>
        </w:r>
      </w:del>
      <w:r w:rsidR="00790256" w:rsidRPr="00FD6FD8">
        <w:rPr>
          <w:rStyle w:val="Emphasis"/>
          <w:rPrChange w:id="467" w:author="Belinda Wilson" w:date="2023-09-13T11:21:00Z">
            <w:rPr>
              <w:rFonts w:cstheme="minorHAnsi"/>
              <w:color w:val="FF0000"/>
            </w:rPr>
          </w:rPrChange>
        </w:rPr>
        <w:t>igures you want to integrate that show the features you are talking about</w:t>
      </w:r>
      <w:ins w:id="468" w:author="Belinda Wilson" w:date="2023-09-13T11:21:00Z">
        <w:r w:rsidR="00FD6FD8">
          <w:rPr>
            <w:rStyle w:val="Emphasis"/>
          </w:rPr>
          <w:t>.</w:t>
        </w:r>
      </w:ins>
    </w:p>
    <w:p w14:paraId="7BE4CC9C" w14:textId="1C30D72C" w:rsidR="00790256" w:rsidRPr="00FD6FD8" w:rsidRDefault="00790256" w:rsidP="00FD6FD8">
      <w:pPr>
        <w:pStyle w:val="ListParagraph"/>
        <w:numPr>
          <w:ilvl w:val="0"/>
          <w:numId w:val="9"/>
        </w:numPr>
        <w:jc w:val="left"/>
        <w:rPr>
          <w:rStyle w:val="Emphasis"/>
          <w:rPrChange w:id="469" w:author="Belinda Wilson" w:date="2023-09-13T11:21:00Z">
            <w:rPr>
              <w:b/>
              <w:bCs/>
              <w:color w:val="495057"/>
            </w:rPr>
          </w:rPrChange>
        </w:rPr>
        <w:pPrChange w:id="470" w:author="Belinda Wilson" w:date="2023-09-13T11:21:00Z">
          <w:pPr/>
        </w:pPrChange>
      </w:pPr>
      <w:del w:id="471" w:author="Belinda Wilson" w:date="2023-09-13T11:21:00Z">
        <w:r w:rsidRPr="00FD6FD8" w:rsidDel="00FD6FD8">
          <w:rPr>
            <w:rStyle w:val="Emphasis"/>
            <w:rPrChange w:id="472" w:author="Belinda Wilson" w:date="2023-09-13T11:21:00Z">
              <w:rPr>
                <w:color w:val="495057"/>
              </w:rPr>
            </w:rPrChange>
          </w:rPr>
          <w:delText xml:space="preserve"> </w:delText>
        </w:r>
        <w:r w:rsidR="00F74DA5" w:rsidRPr="00FD6FD8" w:rsidDel="00FD6FD8">
          <w:rPr>
            <w:rStyle w:val="Emphasis"/>
            <w:rPrChange w:id="473" w:author="Belinda Wilson" w:date="2023-09-13T11:21:00Z">
              <w:rPr>
                <w:rFonts w:cstheme="minorHAnsi"/>
                <w:color w:val="FF0000"/>
              </w:rPr>
            </w:rPrChange>
          </w:rPr>
          <w:delText xml:space="preserve">– </w:delText>
        </w:r>
      </w:del>
      <w:r w:rsidR="00F74DA5" w:rsidRPr="00FD6FD8">
        <w:rPr>
          <w:rStyle w:val="Emphasis"/>
          <w:rPrChange w:id="474" w:author="Belinda Wilson" w:date="2023-09-13T11:21:00Z">
            <w:rPr>
              <w:rFonts w:cstheme="minorHAnsi"/>
              <w:color w:val="FF0000"/>
            </w:rPr>
          </w:rPrChange>
        </w:rPr>
        <w:t>REMEMBER</w:t>
      </w:r>
      <w:ins w:id="475" w:author="Belinda Wilson" w:date="2023-09-13T11:22:00Z">
        <w:r w:rsidR="00FD6FD8">
          <w:rPr>
            <w:rStyle w:val="Emphasis"/>
          </w:rPr>
          <w:t xml:space="preserve">: </w:t>
        </w:r>
      </w:ins>
      <w:del w:id="476" w:author="Belinda Wilson" w:date="2023-09-13T11:22:00Z">
        <w:r w:rsidR="00F74DA5" w:rsidRPr="00FD6FD8" w:rsidDel="00FD6FD8">
          <w:rPr>
            <w:rStyle w:val="Emphasis"/>
            <w:rPrChange w:id="477" w:author="Belinda Wilson" w:date="2023-09-13T11:21:00Z">
              <w:rPr>
                <w:rFonts w:cstheme="minorHAnsi"/>
                <w:color w:val="FF0000"/>
              </w:rPr>
            </w:rPrChange>
          </w:rPr>
          <w:delText xml:space="preserve"> </w:delText>
        </w:r>
      </w:del>
      <w:r w:rsidR="00FD6FD8" w:rsidRPr="00FD6FD8">
        <w:rPr>
          <w:rStyle w:val="Emphasis"/>
        </w:rPr>
        <w:t xml:space="preserve">do not give a reason </w:t>
      </w:r>
      <w:ins w:id="478" w:author="Belinda Wilson" w:date="2023-09-13T11:21:00Z">
        <w:r w:rsidR="00FD6FD8">
          <w:rPr>
            <w:rStyle w:val="Emphasis"/>
          </w:rPr>
          <w:t xml:space="preserve">(i.e., interpretation) </w:t>
        </w:r>
      </w:ins>
      <w:ins w:id="479" w:author="Belinda Wilson" w:date="2023-09-13T11:22:00Z">
        <w:r w:rsidR="00FD6FD8">
          <w:rPr>
            <w:rStyle w:val="Emphasis"/>
          </w:rPr>
          <w:t xml:space="preserve">for </w:t>
        </w:r>
      </w:ins>
      <w:r w:rsidR="00FD6FD8" w:rsidRPr="00FD6FD8">
        <w:rPr>
          <w:rStyle w:val="Emphasis"/>
        </w:rPr>
        <w:t>why you see these features yet – it goes in the next section</w:t>
      </w:r>
      <w:ins w:id="480" w:author="Belinda Wilson" w:date="2023-09-13T11:21:00Z">
        <w:r w:rsidR="00FD6FD8">
          <w:rPr>
            <w:rStyle w:val="Emphasis"/>
          </w:rPr>
          <w:t>.</w:t>
        </w:r>
      </w:ins>
    </w:p>
    <w:p w14:paraId="7A2ADAF5" w14:textId="50707FC8" w:rsidR="00936425" w:rsidRPr="00FD6FD8" w:rsidDel="00FD6FD8" w:rsidRDefault="00194CAF" w:rsidP="00FD6FD8">
      <w:pPr>
        <w:pStyle w:val="ListParagraph"/>
        <w:numPr>
          <w:ilvl w:val="0"/>
          <w:numId w:val="9"/>
        </w:numPr>
        <w:rPr>
          <w:del w:id="481" w:author="Belinda Wilson" w:date="2023-09-13T11:22:00Z"/>
          <w:rStyle w:val="Emphasis"/>
          <w:rPrChange w:id="482" w:author="Belinda Wilson" w:date="2023-09-13T11:21:00Z">
            <w:rPr>
              <w:del w:id="483" w:author="Belinda Wilson" w:date="2023-09-13T11:22:00Z"/>
              <w:rFonts w:cstheme="minorHAnsi"/>
              <w:color w:val="FF0000"/>
            </w:rPr>
          </w:rPrChange>
        </w:rPr>
        <w:pPrChange w:id="484" w:author="Belinda Wilson" w:date="2023-09-13T11:21:00Z">
          <w:pPr/>
        </w:pPrChange>
      </w:pPr>
      <w:r w:rsidRPr="00FD6FD8">
        <w:rPr>
          <w:rStyle w:val="Emphasis"/>
          <w:rPrChange w:id="485" w:author="Belinda Wilson" w:date="2023-09-13T11:21:00Z">
            <w:rPr>
              <w:rFonts w:cstheme="minorHAnsi"/>
              <w:color w:val="FF0000"/>
            </w:rPr>
          </w:rPrChange>
        </w:rPr>
        <w:t>What general observations did you make about the study site</w:t>
      </w:r>
      <w:r w:rsidR="004F5B11" w:rsidRPr="00FD6FD8">
        <w:rPr>
          <w:rStyle w:val="Emphasis"/>
          <w:rPrChange w:id="486" w:author="Belinda Wilson" w:date="2023-09-13T11:21:00Z">
            <w:rPr>
              <w:rFonts w:cstheme="minorHAnsi"/>
              <w:color w:val="FF0000"/>
            </w:rPr>
          </w:rPrChange>
        </w:rPr>
        <w:t>s</w:t>
      </w:r>
      <w:r w:rsidRPr="00FD6FD8">
        <w:rPr>
          <w:rStyle w:val="Emphasis"/>
          <w:rPrChange w:id="487" w:author="Belinda Wilson" w:date="2023-09-13T11:21:00Z">
            <w:rPr>
              <w:rFonts w:cstheme="minorHAnsi"/>
              <w:color w:val="FF0000"/>
            </w:rPr>
          </w:rPrChange>
        </w:rPr>
        <w:t>?</w:t>
      </w:r>
      <w:r w:rsidR="00493A3E" w:rsidRPr="00FD6FD8">
        <w:rPr>
          <w:rStyle w:val="Emphasis"/>
          <w:rPrChange w:id="488" w:author="Belinda Wilson" w:date="2023-09-13T11:21:00Z">
            <w:rPr>
              <w:rFonts w:cstheme="minorHAnsi"/>
              <w:color w:val="FF0000"/>
            </w:rPr>
          </w:rPrChange>
        </w:rPr>
        <w:t xml:space="preserve"> </w:t>
      </w:r>
    </w:p>
    <w:p w14:paraId="12C87DDD" w14:textId="77777777" w:rsidR="00936425" w:rsidRPr="00FD6FD8" w:rsidDel="00FD6FD8" w:rsidRDefault="00936425" w:rsidP="00FD6FD8">
      <w:pPr>
        <w:pStyle w:val="ListParagraph"/>
        <w:numPr>
          <w:ilvl w:val="0"/>
          <w:numId w:val="9"/>
        </w:numPr>
        <w:rPr>
          <w:del w:id="489" w:author="Belinda Wilson" w:date="2023-09-13T11:21:00Z"/>
        </w:rPr>
        <w:pPrChange w:id="490" w:author="Belinda Wilson" w:date="2023-09-13T11:22:00Z">
          <w:pPr/>
        </w:pPrChange>
      </w:pPr>
    </w:p>
    <w:p w14:paraId="4DC1C56F" w14:textId="77777777" w:rsidR="00936425" w:rsidRPr="00FD6FD8" w:rsidRDefault="00936425" w:rsidP="00FD6FD8">
      <w:pPr>
        <w:pStyle w:val="ListParagraph"/>
        <w:numPr>
          <w:ilvl w:val="0"/>
          <w:numId w:val="9"/>
        </w:numPr>
        <w:pPrChange w:id="491" w:author="Belinda Wilson" w:date="2023-09-13T11:22:00Z">
          <w:pPr/>
        </w:pPrChange>
      </w:pPr>
    </w:p>
    <w:p w14:paraId="11145D3A" w14:textId="04F6B438" w:rsidR="009B453E" w:rsidRPr="00FD6FD8" w:rsidRDefault="008D2EBB" w:rsidP="00FD6FD8">
      <w:pPr>
        <w:pStyle w:val="Heading2"/>
        <w:pPrChange w:id="492" w:author="Belinda Wilson" w:date="2023-09-13T11:41:00Z">
          <w:pPr/>
        </w:pPrChange>
      </w:pPr>
      <w:del w:id="493" w:author="Belinda Wilson" w:date="2023-09-13T11:40:00Z">
        <w:r w:rsidRPr="00FD6FD8" w:rsidDel="00FD6FD8">
          <w:delText>5</w:delText>
        </w:r>
        <w:r w:rsidR="00F74DA5" w:rsidRPr="00FD6FD8" w:rsidDel="00FD6FD8">
          <w:delText>.</w:delText>
        </w:r>
        <w:r w:rsidR="00624D82" w:rsidRPr="00FD6FD8" w:rsidDel="00FD6FD8">
          <w:delText xml:space="preserve">2 </w:delText>
        </w:r>
      </w:del>
      <w:r w:rsidR="00624D82" w:rsidRPr="00FD6FD8">
        <w:t>S</w:t>
      </w:r>
      <w:r w:rsidR="003D3537" w:rsidRPr="00FD6FD8">
        <w:t xml:space="preserve">pecific </w:t>
      </w:r>
      <w:del w:id="494" w:author="Belinda Wilson" w:date="2023-09-13T11:23:00Z">
        <w:r w:rsidR="003D3537" w:rsidRPr="00FD6FD8" w:rsidDel="00FD6FD8">
          <w:delText>O</w:delText>
        </w:r>
      </w:del>
      <w:ins w:id="495" w:author="Belinda Wilson" w:date="2023-09-13T11:23:00Z">
        <w:r w:rsidR="00FD6FD8">
          <w:t>o</w:t>
        </w:r>
      </w:ins>
      <w:r w:rsidR="003D3537" w:rsidRPr="00FD6FD8">
        <w:t>bservation</w:t>
      </w:r>
      <w:ins w:id="496" w:author="Belinda Wilson" w:date="2023-09-13T11:23:00Z">
        <w:r w:rsidR="00FD6FD8">
          <w:t xml:space="preserve">s, </w:t>
        </w:r>
        <w:r w:rsidR="00FD6FD8" w:rsidRPr="00FD6FD8">
          <w:t>surveys</w:t>
        </w:r>
        <w:r w:rsidR="00FD6FD8">
          <w:t>, and measurements</w:t>
        </w:r>
      </w:ins>
      <w:del w:id="497" w:author="Belinda Wilson" w:date="2023-09-13T11:23:00Z">
        <w:r w:rsidR="003D3537" w:rsidRPr="00FD6FD8" w:rsidDel="00FD6FD8">
          <w:delText>/Surveys/Measurements</w:delText>
        </w:r>
      </w:del>
    </w:p>
    <w:p w14:paraId="1D3D4A15" w14:textId="021A3CC1" w:rsidR="004D39D8" w:rsidRPr="00FD6FD8" w:rsidDel="00FD6FD8" w:rsidRDefault="004D39D8" w:rsidP="00FD6FD8">
      <w:pPr>
        <w:rPr>
          <w:del w:id="498" w:author="Belinda Wilson" w:date="2023-09-13T11:47:00Z"/>
          <w:rPrChange w:id="499" w:author="Belinda Wilson" w:date="2023-09-13T11:10:00Z">
            <w:rPr>
              <w:del w:id="500" w:author="Belinda Wilson" w:date="2023-09-13T11:47:00Z"/>
              <w:rFonts w:cstheme="minorHAnsi"/>
              <w:color w:val="FF0000"/>
            </w:rPr>
          </w:rPrChange>
        </w:rPr>
      </w:pPr>
      <w:del w:id="501" w:author="Belinda Wilson" w:date="2023-09-13T11:47:00Z">
        <w:r w:rsidRPr="00FD6FD8" w:rsidDel="00FD6FD8">
          <w:rPr>
            <w:highlight w:val="yellow"/>
            <w:rPrChange w:id="502" w:author="Belinda Wilson" w:date="2023-09-13T11:10:00Z">
              <w:rPr>
                <w:rFonts w:cstheme="minorHAnsi"/>
                <w:color w:val="FF0000"/>
                <w:highlight w:val="yellow"/>
              </w:rPr>
            </w:rPrChange>
          </w:rPr>
          <w:delText>How many wrds here?</w:delText>
        </w:r>
      </w:del>
    </w:p>
    <w:p w14:paraId="0B810E71" w14:textId="77777777" w:rsidR="00FD6FD8" w:rsidRDefault="004C44C9" w:rsidP="00FD6FD8">
      <w:pPr>
        <w:pStyle w:val="ListParagraph"/>
        <w:numPr>
          <w:ilvl w:val="0"/>
          <w:numId w:val="10"/>
        </w:numPr>
        <w:rPr>
          <w:ins w:id="503" w:author="Belinda Wilson" w:date="2023-09-13T11:36:00Z"/>
          <w:rStyle w:val="Emphasis"/>
        </w:rPr>
      </w:pPr>
      <w:r w:rsidRPr="00FD6FD8">
        <w:rPr>
          <w:rStyle w:val="Emphasis"/>
          <w:rPrChange w:id="504" w:author="Belinda Wilson" w:date="2023-09-13T11:22:00Z">
            <w:rPr>
              <w:rFonts w:cstheme="minorHAnsi"/>
              <w:color w:val="FF0000"/>
            </w:rPr>
          </w:rPrChange>
        </w:rPr>
        <w:t>What specific observations did you make about the data from the study site</w:t>
      </w:r>
      <w:r w:rsidR="00647A7F" w:rsidRPr="00FD6FD8">
        <w:rPr>
          <w:rStyle w:val="Emphasis"/>
          <w:rPrChange w:id="505" w:author="Belinda Wilson" w:date="2023-09-13T11:22:00Z">
            <w:rPr>
              <w:rFonts w:cstheme="minorHAnsi"/>
              <w:color w:val="FF0000"/>
            </w:rPr>
          </w:rPrChange>
        </w:rPr>
        <w:t>s</w:t>
      </w:r>
      <w:r w:rsidRPr="00FD6FD8">
        <w:rPr>
          <w:rStyle w:val="Emphasis"/>
          <w:rPrChange w:id="506" w:author="Belinda Wilson" w:date="2023-09-13T11:22:00Z">
            <w:rPr>
              <w:rFonts w:cstheme="minorHAnsi"/>
              <w:color w:val="FF0000"/>
            </w:rPr>
          </w:rPrChange>
        </w:rPr>
        <w:t>?</w:t>
      </w:r>
      <w:del w:id="507" w:author="Belinda Wilson" w:date="2023-09-13T11:36:00Z">
        <w:r w:rsidRPr="00FD6FD8" w:rsidDel="00FD6FD8">
          <w:rPr>
            <w:rStyle w:val="Emphasis"/>
            <w:rPrChange w:id="508" w:author="Belinda Wilson" w:date="2023-09-13T11:22:00Z">
              <w:rPr>
                <w:rFonts w:cstheme="minorHAnsi"/>
                <w:color w:val="FF0000"/>
              </w:rPr>
            </w:rPrChange>
          </w:rPr>
          <w:delText xml:space="preserve"> </w:delText>
        </w:r>
        <w:r w:rsidRPr="00FD6FD8" w:rsidDel="00FD6FD8">
          <w:rPr>
            <w:rStyle w:val="Emphasis"/>
            <w:rPrChange w:id="509" w:author="Belinda Wilson" w:date="2023-09-13T11:22:00Z">
              <w:rPr>
                <w:rFonts w:cstheme="minorHAnsi"/>
                <w:color w:val="FF0000"/>
              </w:rPr>
            </w:rPrChange>
          </w:rPr>
          <w:br/>
        </w:r>
      </w:del>
    </w:p>
    <w:p w14:paraId="1219B1BB" w14:textId="240268F4" w:rsidR="003E0884" w:rsidRPr="00FD6FD8" w:rsidRDefault="00A0420E" w:rsidP="00FD6FD8">
      <w:pPr>
        <w:pStyle w:val="ListParagraph"/>
        <w:numPr>
          <w:ilvl w:val="0"/>
          <w:numId w:val="10"/>
        </w:numPr>
        <w:rPr>
          <w:rStyle w:val="Emphasis"/>
          <w:rPrChange w:id="510" w:author="Belinda Wilson" w:date="2023-09-13T11:22:00Z">
            <w:rPr>
              <w:rFonts w:cstheme="minorHAnsi"/>
              <w:color w:val="FF0000"/>
            </w:rPr>
          </w:rPrChange>
        </w:rPr>
        <w:pPrChange w:id="511" w:author="Belinda Wilson" w:date="2023-09-13T11:22:00Z">
          <w:pPr/>
        </w:pPrChange>
      </w:pPr>
      <w:r w:rsidRPr="00FD6FD8">
        <w:rPr>
          <w:rStyle w:val="Emphasis"/>
          <w:rPrChange w:id="512" w:author="Belinda Wilson" w:date="2023-09-13T11:22:00Z">
            <w:rPr>
              <w:rFonts w:cstheme="minorHAnsi"/>
              <w:color w:val="FF0000"/>
            </w:rPr>
          </w:rPrChange>
        </w:rPr>
        <w:t xml:space="preserve">What </w:t>
      </w:r>
      <w:r w:rsidR="004C44C9" w:rsidRPr="00FD6FD8">
        <w:rPr>
          <w:rStyle w:val="Emphasis"/>
          <w:rPrChange w:id="513" w:author="Belinda Wilson" w:date="2023-09-13T11:22:00Z">
            <w:rPr>
              <w:rFonts w:cstheme="minorHAnsi"/>
              <w:color w:val="FF0000"/>
            </w:rPr>
          </w:rPrChange>
        </w:rPr>
        <w:t xml:space="preserve">patterns </w:t>
      </w:r>
      <w:r w:rsidRPr="00FD6FD8">
        <w:rPr>
          <w:rStyle w:val="Emphasis"/>
          <w:rPrChange w:id="514" w:author="Belinda Wilson" w:date="2023-09-13T11:22:00Z">
            <w:rPr>
              <w:rFonts w:cstheme="minorHAnsi"/>
              <w:color w:val="FF0000"/>
            </w:rPr>
          </w:rPrChange>
        </w:rPr>
        <w:t xml:space="preserve">are there </w:t>
      </w:r>
      <w:r w:rsidR="004C44C9" w:rsidRPr="00FD6FD8">
        <w:rPr>
          <w:rStyle w:val="Emphasis"/>
          <w:rPrChange w:id="515" w:author="Belinda Wilson" w:date="2023-09-13T11:22:00Z">
            <w:rPr>
              <w:rFonts w:cstheme="minorHAnsi"/>
              <w:color w:val="FF0000"/>
            </w:rPr>
          </w:rPrChange>
        </w:rPr>
        <w:t xml:space="preserve">in the data you have collected? </w:t>
      </w:r>
      <w:del w:id="516" w:author="Belinda Wilson" w:date="2023-09-13T11:36:00Z">
        <w:r w:rsidR="004C44C9" w:rsidRPr="00FD6FD8" w:rsidDel="00FD6FD8">
          <w:rPr>
            <w:rStyle w:val="Emphasis"/>
            <w:rPrChange w:id="517" w:author="Belinda Wilson" w:date="2023-09-13T11:22:00Z">
              <w:rPr>
                <w:rFonts w:cstheme="minorHAnsi"/>
                <w:color w:val="FF0000"/>
              </w:rPr>
            </w:rPrChange>
          </w:rPr>
          <w:br/>
        </w:r>
      </w:del>
      <w:r w:rsidR="003E0884" w:rsidRPr="00FD6FD8">
        <w:rPr>
          <w:rStyle w:val="Emphasis"/>
          <w:rPrChange w:id="518" w:author="Belinda Wilson" w:date="2023-09-13T11:22:00Z">
            <w:rPr>
              <w:rFonts w:cstheme="minorHAnsi"/>
              <w:color w:val="FF0000"/>
            </w:rPr>
          </w:rPrChange>
        </w:rPr>
        <w:t>In what ways are some sites similar in the structure of the vegetation?</w:t>
      </w:r>
    </w:p>
    <w:p w14:paraId="50972070" w14:textId="7EC40CA0" w:rsidR="002751BC" w:rsidRPr="00FD6FD8" w:rsidRDefault="00D876A4" w:rsidP="00FD6FD8">
      <w:pPr>
        <w:pStyle w:val="ListParagraph"/>
        <w:numPr>
          <w:ilvl w:val="0"/>
          <w:numId w:val="10"/>
        </w:numPr>
        <w:rPr>
          <w:rStyle w:val="Emphasis"/>
          <w:rPrChange w:id="519" w:author="Belinda Wilson" w:date="2023-09-13T11:22:00Z">
            <w:rPr>
              <w:rFonts w:cstheme="minorHAnsi"/>
              <w:color w:val="FF0000"/>
            </w:rPr>
          </w:rPrChange>
        </w:rPr>
        <w:pPrChange w:id="520" w:author="Belinda Wilson" w:date="2023-09-13T11:22:00Z">
          <w:pPr/>
        </w:pPrChange>
      </w:pPr>
      <w:r w:rsidRPr="00FD6FD8">
        <w:rPr>
          <w:rStyle w:val="Emphasis"/>
          <w:rPrChange w:id="521" w:author="Belinda Wilson" w:date="2023-09-13T11:22:00Z">
            <w:rPr>
              <w:rFonts w:cstheme="minorHAnsi"/>
              <w:color w:val="FF0000"/>
            </w:rPr>
          </w:rPrChange>
        </w:rPr>
        <w:t>In what ways a</w:t>
      </w:r>
      <w:r w:rsidR="002751BC" w:rsidRPr="00FD6FD8">
        <w:rPr>
          <w:rStyle w:val="Emphasis"/>
          <w:rPrChange w:id="522" w:author="Belinda Wilson" w:date="2023-09-13T11:22:00Z">
            <w:rPr>
              <w:rFonts w:cstheme="minorHAnsi"/>
              <w:color w:val="FF0000"/>
            </w:rPr>
          </w:rPrChange>
        </w:rPr>
        <w:t xml:space="preserve">re </w:t>
      </w:r>
      <w:r w:rsidRPr="00FD6FD8">
        <w:rPr>
          <w:rStyle w:val="Emphasis"/>
          <w:rPrChange w:id="523" w:author="Belinda Wilson" w:date="2023-09-13T11:22:00Z">
            <w:rPr>
              <w:rFonts w:cstheme="minorHAnsi"/>
              <w:color w:val="FF0000"/>
            </w:rPr>
          </w:rPrChange>
        </w:rPr>
        <w:t>s</w:t>
      </w:r>
      <w:r w:rsidR="002751BC" w:rsidRPr="00FD6FD8">
        <w:rPr>
          <w:rStyle w:val="Emphasis"/>
          <w:rPrChange w:id="524" w:author="Belinda Wilson" w:date="2023-09-13T11:22:00Z">
            <w:rPr>
              <w:rFonts w:cstheme="minorHAnsi"/>
              <w:color w:val="FF0000"/>
            </w:rPr>
          </w:rPrChange>
        </w:rPr>
        <w:t>ome sites similar in terms of the plants or animals that occur there?</w:t>
      </w:r>
    </w:p>
    <w:p w14:paraId="3B4F445A" w14:textId="33596FC3" w:rsidR="003E0884" w:rsidRPr="00FD6FD8" w:rsidRDefault="00935AE9" w:rsidP="00FD6FD8">
      <w:pPr>
        <w:pStyle w:val="ListParagraph"/>
        <w:numPr>
          <w:ilvl w:val="0"/>
          <w:numId w:val="10"/>
        </w:numPr>
        <w:rPr>
          <w:rStyle w:val="Emphasis"/>
          <w:rPrChange w:id="525" w:author="Belinda Wilson" w:date="2023-09-13T11:22:00Z">
            <w:rPr>
              <w:rFonts w:cstheme="minorHAnsi"/>
              <w:color w:val="FF0000"/>
            </w:rPr>
          </w:rPrChange>
        </w:rPr>
        <w:pPrChange w:id="526" w:author="Belinda Wilson" w:date="2023-09-13T11:22:00Z">
          <w:pPr/>
        </w:pPrChange>
      </w:pPr>
      <w:r w:rsidRPr="00FD6FD8">
        <w:rPr>
          <w:rStyle w:val="Emphasis"/>
          <w:rPrChange w:id="527" w:author="Belinda Wilson" w:date="2023-09-13T11:22:00Z">
            <w:rPr>
              <w:rFonts w:cstheme="minorHAnsi"/>
              <w:color w:val="FF0000"/>
            </w:rPr>
          </w:rPrChange>
        </w:rPr>
        <w:t>In what ways are some sites different in terms of structure</w:t>
      </w:r>
      <w:r w:rsidR="00DB37BD" w:rsidRPr="00FD6FD8">
        <w:rPr>
          <w:rStyle w:val="Emphasis"/>
          <w:rPrChange w:id="528" w:author="Belinda Wilson" w:date="2023-09-13T11:22:00Z">
            <w:rPr>
              <w:rFonts w:cstheme="minorHAnsi"/>
              <w:color w:val="FF0000"/>
            </w:rPr>
          </w:rPrChange>
        </w:rPr>
        <w:t xml:space="preserve"> of vegetation and community composition? </w:t>
      </w:r>
    </w:p>
    <w:p w14:paraId="1289DA1E" w14:textId="41EA11DD" w:rsidR="002751BC" w:rsidRPr="00FD6FD8" w:rsidRDefault="00DB37BD" w:rsidP="00FD6FD8">
      <w:pPr>
        <w:pStyle w:val="ListParagraph"/>
        <w:numPr>
          <w:ilvl w:val="0"/>
          <w:numId w:val="10"/>
        </w:numPr>
        <w:rPr>
          <w:rStyle w:val="Emphasis"/>
          <w:rPrChange w:id="529" w:author="Belinda Wilson" w:date="2023-09-13T11:22:00Z">
            <w:rPr>
              <w:rFonts w:cstheme="minorHAnsi"/>
              <w:color w:val="FF0000"/>
            </w:rPr>
          </w:rPrChange>
        </w:rPr>
        <w:pPrChange w:id="530" w:author="Belinda Wilson" w:date="2023-09-13T11:22:00Z">
          <w:pPr/>
        </w:pPrChange>
      </w:pPr>
      <w:r w:rsidRPr="00FD6FD8">
        <w:rPr>
          <w:rStyle w:val="Emphasis"/>
          <w:rPrChange w:id="531" w:author="Belinda Wilson" w:date="2023-09-13T11:22:00Z">
            <w:rPr>
              <w:rFonts w:cstheme="minorHAnsi"/>
              <w:color w:val="FF0000"/>
            </w:rPr>
          </w:rPrChange>
        </w:rPr>
        <w:t>Be specific about which sites are similar to each</w:t>
      </w:r>
      <w:r w:rsidR="003D6B57" w:rsidRPr="00FD6FD8">
        <w:rPr>
          <w:rStyle w:val="Emphasis"/>
          <w:rPrChange w:id="532" w:author="Belinda Wilson" w:date="2023-09-13T11:22:00Z">
            <w:rPr>
              <w:rFonts w:cstheme="minorHAnsi"/>
              <w:color w:val="FF0000"/>
            </w:rPr>
          </w:rPrChange>
        </w:rPr>
        <w:t xml:space="preserve"> </w:t>
      </w:r>
      <w:r w:rsidRPr="00FD6FD8">
        <w:rPr>
          <w:rStyle w:val="Emphasis"/>
          <w:rPrChange w:id="533" w:author="Belinda Wilson" w:date="2023-09-13T11:22:00Z">
            <w:rPr>
              <w:rFonts w:cstheme="minorHAnsi"/>
              <w:color w:val="FF0000"/>
            </w:rPr>
          </w:rPrChange>
        </w:rPr>
        <w:t xml:space="preserve">other and </w:t>
      </w:r>
      <w:r w:rsidR="000B61DC" w:rsidRPr="00FD6FD8">
        <w:rPr>
          <w:rStyle w:val="Emphasis"/>
          <w:rPrChange w:id="534" w:author="Belinda Wilson" w:date="2023-09-13T11:22:00Z">
            <w:rPr>
              <w:rFonts w:cstheme="minorHAnsi"/>
              <w:color w:val="FF0000"/>
            </w:rPr>
          </w:rPrChange>
        </w:rPr>
        <w:t>how</w:t>
      </w:r>
      <w:r w:rsidR="009D164F" w:rsidRPr="00FD6FD8">
        <w:rPr>
          <w:rStyle w:val="Emphasis"/>
          <w:rPrChange w:id="535" w:author="Belinda Wilson" w:date="2023-09-13T11:22:00Z">
            <w:rPr>
              <w:rFonts w:cstheme="minorHAnsi"/>
              <w:color w:val="FF0000"/>
            </w:rPr>
          </w:rPrChange>
        </w:rPr>
        <w:t xml:space="preserve"> they </w:t>
      </w:r>
      <w:r w:rsidR="00091AA7" w:rsidRPr="00FD6FD8">
        <w:rPr>
          <w:rStyle w:val="Emphasis"/>
          <w:rPrChange w:id="536" w:author="Belinda Wilson" w:date="2023-09-13T11:22:00Z">
            <w:rPr>
              <w:rFonts w:cstheme="minorHAnsi"/>
              <w:color w:val="FF0000"/>
            </w:rPr>
          </w:rPrChange>
        </w:rPr>
        <w:t>differ to others. Consider if there are groupings in terms of similarit</w:t>
      </w:r>
      <w:r w:rsidR="009B453E" w:rsidRPr="00FD6FD8">
        <w:rPr>
          <w:rStyle w:val="Emphasis"/>
          <w:rPrChange w:id="537" w:author="Belinda Wilson" w:date="2023-09-13T11:22:00Z">
            <w:rPr>
              <w:rFonts w:cstheme="minorHAnsi"/>
              <w:color w:val="FF0000"/>
            </w:rPr>
          </w:rPrChange>
        </w:rPr>
        <w:t>i</w:t>
      </w:r>
      <w:r w:rsidR="00091AA7" w:rsidRPr="00FD6FD8">
        <w:rPr>
          <w:rStyle w:val="Emphasis"/>
          <w:rPrChange w:id="538" w:author="Belinda Wilson" w:date="2023-09-13T11:22:00Z">
            <w:rPr>
              <w:rFonts w:cstheme="minorHAnsi"/>
              <w:color w:val="FF0000"/>
            </w:rPr>
          </w:rPrChange>
        </w:rPr>
        <w:t>es and differences.</w:t>
      </w:r>
    </w:p>
    <w:p w14:paraId="6C49B934" w14:textId="27315040" w:rsidR="004C44C9" w:rsidRPr="00FD6FD8" w:rsidRDefault="004C44C9" w:rsidP="00FD6FD8">
      <w:pPr>
        <w:pStyle w:val="ListParagraph"/>
        <w:numPr>
          <w:ilvl w:val="0"/>
          <w:numId w:val="10"/>
        </w:numPr>
        <w:rPr>
          <w:rStyle w:val="Emphasis"/>
          <w:rPrChange w:id="539" w:author="Belinda Wilson" w:date="2023-09-13T11:22:00Z">
            <w:rPr>
              <w:rFonts w:cstheme="minorHAnsi"/>
              <w:color w:val="FF0000"/>
            </w:rPr>
          </w:rPrChange>
        </w:rPr>
        <w:pPrChange w:id="540" w:author="Belinda Wilson" w:date="2023-09-13T11:22:00Z">
          <w:pPr/>
        </w:pPrChange>
      </w:pPr>
      <w:r w:rsidRPr="00FD6FD8">
        <w:rPr>
          <w:rStyle w:val="Emphasis"/>
          <w:rPrChange w:id="541" w:author="Belinda Wilson" w:date="2023-09-13T11:22:00Z">
            <w:rPr>
              <w:rFonts w:cstheme="minorHAnsi"/>
              <w:color w:val="FF0000"/>
            </w:rPr>
          </w:rPrChange>
        </w:rPr>
        <w:t xml:space="preserve">Where possible plot a graph or present a representation of the data that helps you describe the patterns you are observing. </w:t>
      </w:r>
    </w:p>
    <w:p w14:paraId="2A10166E" w14:textId="786FCE3A" w:rsidR="005E3926" w:rsidRPr="00FD6FD8" w:rsidRDefault="00936425" w:rsidP="00FD6FD8">
      <w:pPr>
        <w:pStyle w:val="ListParagraph"/>
        <w:numPr>
          <w:ilvl w:val="0"/>
          <w:numId w:val="10"/>
        </w:numPr>
        <w:rPr>
          <w:rStyle w:val="Emphasis"/>
          <w:rPrChange w:id="542" w:author="Belinda Wilson" w:date="2023-09-13T11:22:00Z">
            <w:rPr>
              <w:color w:val="495057"/>
            </w:rPr>
          </w:rPrChange>
        </w:rPr>
        <w:pPrChange w:id="543" w:author="Belinda Wilson" w:date="2023-09-13T11:22:00Z">
          <w:pPr/>
        </w:pPrChange>
      </w:pPr>
      <w:r w:rsidRPr="00FD6FD8">
        <w:rPr>
          <w:rStyle w:val="Emphasis"/>
          <w:rPrChange w:id="544" w:author="Belinda Wilson" w:date="2023-09-13T11:22:00Z">
            <w:rPr>
              <w:rFonts w:cstheme="minorHAnsi"/>
              <w:color w:val="FF0000"/>
            </w:rPr>
          </w:rPrChange>
        </w:rPr>
        <w:t>REMEMBER</w:t>
      </w:r>
      <w:ins w:id="545" w:author="Belinda Wilson" w:date="2023-09-13T11:22:00Z">
        <w:r w:rsidR="00FD6FD8">
          <w:rPr>
            <w:rStyle w:val="Emphasis"/>
          </w:rPr>
          <w:t>:</w:t>
        </w:r>
      </w:ins>
      <w:r w:rsidRPr="00FD6FD8">
        <w:rPr>
          <w:rStyle w:val="Emphasis"/>
          <w:rPrChange w:id="546" w:author="Belinda Wilson" w:date="2023-09-13T11:22:00Z">
            <w:rPr>
              <w:rFonts w:cstheme="minorHAnsi"/>
              <w:color w:val="FF0000"/>
            </w:rPr>
          </w:rPrChange>
        </w:rPr>
        <w:t xml:space="preserve"> </w:t>
      </w:r>
      <w:r w:rsidR="00FD6FD8" w:rsidRPr="00FD6FD8">
        <w:rPr>
          <w:rStyle w:val="Emphasis"/>
        </w:rPr>
        <w:t xml:space="preserve">do not give a reason </w:t>
      </w:r>
      <w:ins w:id="547" w:author="Belinda Wilson" w:date="2023-09-13T11:22:00Z">
        <w:r w:rsidR="00FD6FD8">
          <w:rPr>
            <w:rStyle w:val="Emphasis"/>
          </w:rPr>
          <w:t>(i.e., interpretat</w:t>
        </w:r>
      </w:ins>
      <w:ins w:id="548" w:author="Belinda Wilson" w:date="2023-09-13T11:23:00Z">
        <w:r w:rsidR="00FD6FD8">
          <w:rPr>
            <w:rStyle w:val="Emphasis"/>
          </w:rPr>
          <w:t xml:space="preserve">ion) </w:t>
        </w:r>
      </w:ins>
      <w:r w:rsidR="00FD6FD8" w:rsidRPr="00FD6FD8">
        <w:rPr>
          <w:rStyle w:val="Emphasis"/>
        </w:rPr>
        <w:t xml:space="preserve">why you see these features yet – </w:t>
      </w:r>
      <w:ins w:id="549" w:author="Belinda Wilson" w:date="2023-09-13T11:23:00Z">
        <w:r w:rsidR="00FD6FD8">
          <w:rPr>
            <w:rStyle w:val="Emphasis"/>
          </w:rPr>
          <w:t>this</w:t>
        </w:r>
      </w:ins>
      <w:del w:id="550" w:author="Belinda Wilson" w:date="2023-09-13T11:23:00Z">
        <w:r w:rsidR="00FD6FD8" w:rsidRPr="00FD6FD8" w:rsidDel="00FD6FD8">
          <w:rPr>
            <w:rStyle w:val="Emphasis"/>
          </w:rPr>
          <w:delText>it</w:delText>
        </w:r>
      </w:del>
      <w:r w:rsidR="00FD6FD8" w:rsidRPr="00FD6FD8">
        <w:rPr>
          <w:rStyle w:val="Emphasis"/>
        </w:rPr>
        <w:t xml:space="preserve"> goes in the next section</w:t>
      </w:r>
      <w:ins w:id="551" w:author="Belinda Wilson" w:date="2023-09-13T11:22:00Z">
        <w:r w:rsidR="00FD6FD8">
          <w:rPr>
            <w:rStyle w:val="Emphasis"/>
          </w:rPr>
          <w:t>.</w:t>
        </w:r>
      </w:ins>
    </w:p>
    <w:p w14:paraId="32B4DFBD" w14:textId="052D03A7" w:rsidR="006F206C" w:rsidRPr="00FD6FD8" w:rsidRDefault="008B5E96" w:rsidP="00FD6FD8">
      <w:pPr>
        <w:pStyle w:val="Heading1"/>
        <w:pPrChange w:id="552" w:author="Belinda Wilson" w:date="2023-09-13T11:37:00Z">
          <w:pPr/>
        </w:pPrChange>
      </w:pPr>
      <w:del w:id="553" w:author="Belinda Wilson" w:date="2023-09-13T11:24:00Z">
        <w:r w:rsidRPr="00FD6FD8" w:rsidDel="00FD6FD8">
          <w:br/>
        </w:r>
      </w:del>
      <w:del w:id="554" w:author="Belinda Wilson" w:date="2023-09-13T11:41:00Z">
        <w:r w:rsidR="00AD26C6" w:rsidRPr="00FD6FD8" w:rsidDel="00FD6FD8">
          <w:rPr>
            <w:rStyle w:val="Emphasis"/>
            <w:i w:val="0"/>
            <w:iCs w:val="0"/>
            <w:color w:val="495057"/>
          </w:rPr>
          <w:delText>6</w:delText>
        </w:r>
        <w:r w:rsidR="00936425" w:rsidRPr="00FD6FD8" w:rsidDel="00FD6FD8">
          <w:rPr>
            <w:rStyle w:val="Emphasis"/>
            <w:i w:val="0"/>
            <w:iCs w:val="0"/>
            <w:color w:val="495057"/>
          </w:rPr>
          <w:delText xml:space="preserve">. </w:delText>
        </w:r>
      </w:del>
      <w:r w:rsidRPr="00FD6FD8">
        <w:rPr>
          <w:rStyle w:val="Emphasis"/>
          <w:i w:val="0"/>
          <w:iCs w:val="0"/>
          <w:color w:val="495057"/>
        </w:rPr>
        <w:t>Discussion</w:t>
      </w:r>
    </w:p>
    <w:p w14:paraId="3B054B4F" w14:textId="349C30C3" w:rsidR="002A1597" w:rsidRPr="00FD6FD8" w:rsidRDefault="00F2688C" w:rsidP="00FD6FD8">
      <w:pPr>
        <w:pStyle w:val="ListParagraph"/>
        <w:numPr>
          <w:ilvl w:val="0"/>
          <w:numId w:val="11"/>
        </w:numPr>
        <w:rPr>
          <w:rStyle w:val="Emphasis"/>
          <w:rPrChange w:id="555" w:author="Belinda Wilson" w:date="2023-09-13T11:23:00Z">
            <w:rPr>
              <w:rFonts w:cstheme="minorHAnsi"/>
              <w:color w:val="FF0000"/>
            </w:rPr>
          </w:rPrChange>
        </w:rPr>
        <w:pPrChange w:id="556" w:author="Belinda Wilson" w:date="2023-09-13T11:23:00Z">
          <w:pPr/>
        </w:pPrChange>
      </w:pPr>
      <w:r w:rsidRPr="00FD6FD8">
        <w:rPr>
          <w:rStyle w:val="Emphasis"/>
          <w:highlight w:val="yellow"/>
          <w:rPrChange w:id="557" w:author="Belinda Wilson" w:date="2023-09-13T11:23:00Z">
            <w:rPr>
              <w:rFonts w:cstheme="minorHAnsi"/>
              <w:color w:val="FF0000"/>
              <w:highlight w:val="yellow"/>
            </w:rPr>
          </w:rPrChange>
        </w:rPr>
        <w:t>W</w:t>
      </w:r>
      <w:ins w:id="558" w:author="Belinda Wilson" w:date="2023-09-13T11:23:00Z">
        <w:r w:rsidR="00FD6FD8">
          <w:rPr>
            <w:rStyle w:val="Emphasis"/>
            <w:highlight w:val="yellow"/>
          </w:rPr>
          <w:t>rite</w:t>
        </w:r>
      </w:ins>
      <w:del w:id="559" w:author="Belinda Wilson" w:date="2023-09-13T11:23:00Z">
        <w:r w:rsidRPr="00FD6FD8" w:rsidDel="00FD6FD8">
          <w:rPr>
            <w:rStyle w:val="Emphasis"/>
            <w:highlight w:val="yellow"/>
            <w:rPrChange w:id="560" w:author="Belinda Wilson" w:date="2023-09-13T11:23:00Z">
              <w:rPr>
                <w:rFonts w:cstheme="minorHAnsi"/>
                <w:color w:val="FF0000"/>
                <w:highlight w:val="yellow"/>
              </w:rPr>
            </w:rPrChange>
          </w:rPr>
          <w:delText>RITE</w:delText>
        </w:r>
      </w:del>
      <w:r w:rsidRPr="00FD6FD8">
        <w:rPr>
          <w:rStyle w:val="Emphasis"/>
          <w:highlight w:val="yellow"/>
          <w:rPrChange w:id="561" w:author="Belinda Wilson" w:date="2023-09-13T11:23:00Z">
            <w:rPr>
              <w:rFonts w:cstheme="minorHAnsi"/>
              <w:color w:val="FF0000"/>
              <w:highlight w:val="yellow"/>
            </w:rPr>
          </w:rPrChange>
        </w:rPr>
        <w:t xml:space="preserve"> </w:t>
      </w:r>
      <w:r w:rsidR="00FD6FD8" w:rsidRPr="00FD6FD8">
        <w:rPr>
          <w:rStyle w:val="Emphasis"/>
          <w:highlight w:val="yellow"/>
        </w:rPr>
        <w:t>a few paragraphs here</w:t>
      </w:r>
      <w:r w:rsidR="00FD6FD8" w:rsidRPr="00FD6FD8">
        <w:rPr>
          <w:rStyle w:val="Emphasis"/>
        </w:rPr>
        <w:t xml:space="preserve"> – this is where you provide</w:t>
      </w:r>
      <w:ins w:id="562" w:author="Belinda Wilson" w:date="2023-09-13T11:23:00Z">
        <w:r w:rsidR="00FD6FD8">
          <w:rPr>
            <w:rStyle w:val="Emphasis"/>
          </w:rPr>
          <w:t xml:space="preserve"> your</w:t>
        </w:r>
      </w:ins>
      <w:del w:id="563" w:author="Belinda Wilson" w:date="2023-09-13T11:23:00Z">
        <w:r w:rsidR="00FD6FD8" w:rsidRPr="00FD6FD8" w:rsidDel="00FD6FD8">
          <w:rPr>
            <w:rStyle w:val="Emphasis"/>
          </w:rPr>
          <w:delText>an</w:delText>
        </w:r>
      </w:del>
      <w:r w:rsidR="00FD6FD8" w:rsidRPr="00FD6FD8">
        <w:rPr>
          <w:rStyle w:val="Emphasis"/>
        </w:rPr>
        <w:t xml:space="preserve"> </w:t>
      </w:r>
      <w:r w:rsidR="00FD6FD8" w:rsidRPr="00FD6FD8">
        <w:rPr>
          <w:rStyle w:val="Emphasis"/>
          <w:b/>
          <w:bCs/>
          <w:rPrChange w:id="564" w:author="Belinda Wilson" w:date="2023-09-13T11:23:00Z">
            <w:rPr>
              <w:rStyle w:val="Emphasis"/>
            </w:rPr>
          </w:rPrChange>
        </w:rPr>
        <w:t>interpretation</w:t>
      </w:r>
      <w:r w:rsidR="00FD6FD8" w:rsidRPr="00FD6FD8">
        <w:rPr>
          <w:rStyle w:val="Emphasis"/>
        </w:rPr>
        <w:t xml:space="preserve"> of the most important processes that explain the patterns you have observed.</w:t>
      </w:r>
    </w:p>
    <w:p w14:paraId="28795CFC" w14:textId="628FCE55" w:rsidR="002A1597" w:rsidRPr="00FD6FD8" w:rsidRDefault="000A3CA4" w:rsidP="00FD6FD8">
      <w:pPr>
        <w:pStyle w:val="ListParagraph"/>
        <w:numPr>
          <w:ilvl w:val="0"/>
          <w:numId w:val="11"/>
        </w:numPr>
        <w:rPr>
          <w:rStyle w:val="Emphasis"/>
          <w:rPrChange w:id="565" w:author="Belinda Wilson" w:date="2023-09-13T11:23:00Z">
            <w:rPr>
              <w:rFonts w:cstheme="minorHAnsi"/>
              <w:color w:val="FF0000"/>
            </w:rPr>
          </w:rPrChange>
        </w:rPr>
        <w:pPrChange w:id="566" w:author="Belinda Wilson" w:date="2023-09-13T11:23:00Z">
          <w:pPr/>
        </w:pPrChange>
      </w:pPr>
      <w:r w:rsidRPr="00FD6FD8">
        <w:rPr>
          <w:rStyle w:val="Emphasis"/>
          <w:rPrChange w:id="567" w:author="Belinda Wilson" w:date="2023-09-13T11:23:00Z">
            <w:rPr>
              <w:rFonts w:cstheme="minorHAnsi"/>
              <w:color w:val="FF0000"/>
            </w:rPr>
          </w:rPrChange>
        </w:rPr>
        <w:t>Do the answers to these questions help you answer the (research) question/s you posed in the Introduction above?</w:t>
      </w:r>
    </w:p>
    <w:p w14:paraId="41EB6FF1" w14:textId="42330A2E" w:rsidR="000A3CA4" w:rsidRPr="00FD6FD8" w:rsidRDefault="000A3CA4" w:rsidP="00FD6FD8">
      <w:pPr>
        <w:pStyle w:val="ListParagraph"/>
        <w:numPr>
          <w:ilvl w:val="0"/>
          <w:numId w:val="11"/>
        </w:numPr>
        <w:rPr>
          <w:rStyle w:val="Emphasis"/>
          <w:rPrChange w:id="568" w:author="Belinda Wilson" w:date="2023-09-13T11:23:00Z">
            <w:rPr>
              <w:rFonts w:cstheme="minorHAnsi"/>
              <w:color w:val="FF0000"/>
            </w:rPr>
          </w:rPrChange>
        </w:rPr>
        <w:pPrChange w:id="569" w:author="Belinda Wilson" w:date="2023-09-13T11:23:00Z">
          <w:pPr/>
        </w:pPrChange>
      </w:pPr>
      <w:r w:rsidRPr="00FD6FD8">
        <w:rPr>
          <w:rStyle w:val="Emphasis"/>
          <w:rPrChange w:id="570" w:author="Belinda Wilson" w:date="2023-09-13T11:23:00Z">
            <w:rPr>
              <w:rFonts w:cstheme="minorHAnsi"/>
              <w:color w:val="FF0000"/>
            </w:rPr>
          </w:rPrChange>
        </w:rPr>
        <w:t>Do you need to acquire more information?</w:t>
      </w:r>
      <w:r w:rsidR="00575030" w:rsidRPr="00FD6FD8">
        <w:rPr>
          <w:rStyle w:val="Emphasis"/>
          <w:rPrChange w:id="571" w:author="Belinda Wilson" w:date="2023-09-13T11:23:00Z">
            <w:rPr>
              <w:rFonts w:cstheme="minorHAnsi"/>
              <w:color w:val="FF0000"/>
            </w:rPr>
          </w:rPrChange>
        </w:rPr>
        <w:t xml:space="preserve"> This is sometimes referred to as a </w:t>
      </w:r>
      <w:r w:rsidR="003C0E48" w:rsidRPr="00FD6FD8">
        <w:rPr>
          <w:rStyle w:val="Emphasis"/>
          <w:rPrChange w:id="572" w:author="Belinda Wilson" w:date="2023-09-13T11:23:00Z">
            <w:rPr>
              <w:rFonts w:cstheme="minorHAnsi"/>
              <w:color w:val="FF0000"/>
            </w:rPr>
          </w:rPrChange>
        </w:rPr>
        <w:t>‘</w:t>
      </w:r>
      <w:r w:rsidR="00575030" w:rsidRPr="00FD6FD8">
        <w:rPr>
          <w:rStyle w:val="Emphasis"/>
          <w:rPrChange w:id="573" w:author="Belinda Wilson" w:date="2023-09-13T11:23:00Z">
            <w:rPr>
              <w:rFonts w:cstheme="minorHAnsi"/>
              <w:color w:val="FF0000"/>
            </w:rPr>
          </w:rPrChange>
        </w:rPr>
        <w:t>limitation</w:t>
      </w:r>
      <w:r w:rsidR="003C0E48" w:rsidRPr="00FD6FD8">
        <w:rPr>
          <w:rStyle w:val="Emphasis"/>
          <w:rPrChange w:id="574" w:author="Belinda Wilson" w:date="2023-09-13T11:23:00Z">
            <w:rPr>
              <w:rFonts w:cstheme="minorHAnsi"/>
              <w:color w:val="FF0000"/>
            </w:rPr>
          </w:rPrChange>
        </w:rPr>
        <w:t>’</w:t>
      </w:r>
      <w:ins w:id="575" w:author="Belinda Wilson" w:date="2023-09-13T11:23:00Z">
        <w:r w:rsidR="00FD6FD8">
          <w:rPr>
            <w:rStyle w:val="Emphasis"/>
          </w:rPr>
          <w:t>.</w:t>
        </w:r>
      </w:ins>
    </w:p>
    <w:p w14:paraId="09488B86" w14:textId="7ABB14E2" w:rsidR="00FD6FD8" w:rsidRPr="00FD6FD8" w:rsidRDefault="008B5E96" w:rsidP="00FD6FD8">
      <w:pPr>
        <w:pStyle w:val="Heading1"/>
        <w:rPr>
          <w:ins w:id="576" w:author="Belinda Wilson" w:date="2023-09-13T11:24:00Z"/>
        </w:rPr>
      </w:pPr>
      <w:del w:id="577" w:author="Belinda Wilson" w:date="2023-09-13T11:42:00Z">
        <w:r w:rsidRPr="00FD6FD8" w:rsidDel="00FD6FD8">
          <w:delText> </w:delText>
        </w:r>
      </w:del>
      <w:del w:id="578" w:author="Belinda Wilson" w:date="2023-09-13T11:24:00Z">
        <w:r w:rsidRPr="00FD6FD8" w:rsidDel="00FD6FD8">
          <w:br/>
        </w:r>
      </w:del>
      <w:del w:id="579" w:author="Belinda Wilson" w:date="2023-09-13T11:42:00Z">
        <w:r w:rsidR="00AD26C6" w:rsidRPr="00FD6FD8" w:rsidDel="00FD6FD8">
          <w:rPr>
            <w:rStyle w:val="Emphasis"/>
            <w:i w:val="0"/>
            <w:iCs w:val="0"/>
            <w:color w:val="495057"/>
          </w:rPr>
          <w:delText>7</w:delText>
        </w:r>
        <w:r w:rsidR="00F304DD" w:rsidRPr="00FD6FD8" w:rsidDel="00FD6FD8">
          <w:rPr>
            <w:rStyle w:val="Emphasis"/>
            <w:i w:val="0"/>
            <w:iCs w:val="0"/>
            <w:color w:val="495057"/>
          </w:rPr>
          <w:delText xml:space="preserve">. </w:delText>
        </w:r>
      </w:del>
      <w:r w:rsidRPr="00FD6FD8">
        <w:rPr>
          <w:rStyle w:val="Emphasis"/>
          <w:i w:val="0"/>
          <w:iCs w:val="0"/>
          <w:color w:val="495057"/>
        </w:rPr>
        <w:t>Conclusion</w:t>
      </w:r>
      <w:r w:rsidRPr="00FD6FD8">
        <w:t> </w:t>
      </w:r>
      <w:del w:id="580" w:author="Belinda Wilson" w:date="2023-09-13T11:24:00Z">
        <w:r w:rsidRPr="00FD6FD8" w:rsidDel="00FD6FD8">
          <w:br/>
        </w:r>
      </w:del>
    </w:p>
    <w:p w14:paraId="5C1EE4BD" w14:textId="34CD0E2B" w:rsidR="004614B0" w:rsidRPr="00FD6FD8" w:rsidRDefault="004614B0" w:rsidP="00FD6FD8">
      <w:pPr>
        <w:pStyle w:val="ListParagraph"/>
        <w:numPr>
          <w:ilvl w:val="0"/>
          <w:numId w:val="12"/>
        </w:numPr>
        <w:rPr>
          <w:rStyle w:val="Emphasis"/>
          <w:rPrChange w:id="581" w:author="Belinda Wilson" w:date="2023-09-13T11:24:00Z">
            <w:rPr>
              <w:rFonts w:cstheme="minorHAnsi"/>
              <w:color w:val="FF0000"/>
            </w:rPr>
          </w:rPrChange>
        </w:rPr>
        <w:pPrChange w:id="582" w:author="Belinda Wilson" w:date="2023-09-13T11:24:00Z">
          <w:pPr/>
        </w:pPrChange>
      </w:pPr>
      <w:r w:rsidRPr="00FD6FD8">
        <w:rPr>
          <w:rStyle w:val="Emphasis"/>
          <w:rPrChange w:id="583" w:author="Belinda Wilson" w:date="2023-09-13T11:24:00Z">
            <w:rPr>
              <w:rFonts w:cstheme="minorHAnsi"/>
              <w:color w:val="FF0000"/>
            </w:rPr>
          </w:rPrChange>
        </w:rPr>
        <w:t>What are the potential implications or applications of your findings</w:t>
      </w:r>
      <w:ins w:id="584" w:author="Belinda Wilson" w:date="2023-09-13T11:24:00Z">
        <w:r w:rsidR="00FD6FD8">
          <w:rPr>
            <w:rStyle w:val="Emphasis"/>
          </w:rPr>
          <w:t xml:space="preserve">, for land managers, </w:t>
        </w:r>
        <w:r w:rsidR="00FD6FD8">
          <w:rPr>
            <w:rStyle w:val="Emphasis"/>
          </w:rPr>
          <w:t>researchers</w:t>
        </w:r>
        <w:r w:rsidR="00FD6FD8">
          <w:rPr>
            <w:rStyle w:val="Emphasis"/>
          </w:rPr>
          <w:t>, and/or the community</w:t>
        </w:r>
      </w:ins>
      <w:r w:rsidRPr="00FD6FD8">
        <w:rPr>
          <w:rStyle w:val="Emphasis"/>
          <w:rPrChange w:id="585" w:author="Belinda Wilson" w:date="2023-09-13T11:24:00Z">
            <w:rPr>
              <w:rFonts w:cstheme="minorHAnsi"/>
              <w:color w:val="FF0000"/>
            </w:rPr>
          </w:rPrChange>
        </w:rPr>
        <w:t>?</w:t>
      </w:r>
      <w:del w:id="586" w:author="Belinda Wilson" w:date="2023-09-13T11:24:00Z">
        <w:r w:rsidR="00060520" w:rsidRPr="00FD6FD8" w:rsidDel="00FD6FD8">
          <w:rPr>
            <w:rStyle w:val="Emphasis"/>
            <w:rPrChange w:id="587" w:author="Belinda Wilson" w:date="2023-09-13T11:24:00Z">
              <w:rPr>
                <w:rFonts w:cstheme="minorHAnsi"/>
                <w:color w:val="FF0000"/>
              </w:rPr>
            </w:rPrChange>
          </w:rPr>
          <w:delText xml:space="preserve"> </w:delText>
        </w:r>
      </w:del>
    </w:p>
    <w:p w14:paraId="7153DBF0" w14:textId="0D11B943" w:rsidR="00B0380B" w:rsidRPr="00FD6FD8" w:rsidRDefault="00B0380B" w:rsidP="00FD6FD8">
      <w:pPr>
        <w:pStyle w:val="ListParagraph"/>
        <w:numPr>
          <w:ilvl w:val="0"/>
          <w:numId w:val="12"/>
        </w:numPr>
        <w:rPr>
          <w:rStyle w:val="Emphasis"/>
          <w:rPrChange w:id="588" w:author="Belinda Wilson" w:date="2023-09-13T11:24:00Z">
            <w:rPr>
              <w:rFonts w:cstheme="minorHAnsi"/>
              <w:color w:val="FF0000"/>
            </w:rPr>
          </w:rPrChange>
        </w:rPr>
        <w:pPrChange w:id="589" w:author="Belinda Wilson" w:date="2023-09-13T11:24:00Z">
          <w:pPr/>
        </w:pPrChange>
      </w:pPr>
      <w:r w:rsidRPr="00FD6FD8">
        <w:rPr>
          <w:rStyle w:val="Emphasis"/>
          <w:highlight w:val="yellow"/>
          <w:rPrChange w:id="590" w:author="Belinda Wilson" w:date="2023-09-13T11:24:00Z">
            <w:rPr>
              <w:rFonts w:cstheme="minorHAnsi"/>
              <w:color w:val="FF0000"/>
              <w:highlight w:val="yellow"/>
            </w:rPr>
          </w:rPrChange>
        </w:rPr>
        <w:t>W</w:t>
      </w:r>
      <w:r w:rsidR="00FD6FD8" w:rsidRPr="00FD6FD8">
        <w:rPr>
          <w:rStyle w:val="Emphasis"/>
          <w:highlight w:val="yellow"/>
        </w:rPr>
        <w:t>rite a sentence or two here</w:t>
      </w:r>
      <w:ins w:id="591" w:author="Belinda Wilson" w:date="2023-09-13T11:24:00Z">
        <w:r w:rsidR="00FD6FD8">
          <w:rPr>
            <w:rStyle w:val="Emphasis"/>
          </w:rPr>
          <w:t>.</w:t>
        </w:r>
      </w:ins>
    </w:p>
    <w:p w14:paraId="7E4B042F" w14:textId="77777777" w:rsidR="00FD6FD8" w:rsidRPr="00FD6FD8" w:rsidRDefault="008B5E96" w:rsidP="00FD6FD8">
      <w:pPr>
        <w:pStyle w:val="Heading1"/>
        <w:rPr>
          <w:ins w:id="592" w:author="Belinda Wilson" w:date="2023-09-13T11:25:00Z"/>
        </w:rPr>
        <w:pPrChange w:id="593" w:author="Belinda Wilson" w:date="2023-09-13T11:37:00Z">
          <w:pPr/>
        </w:pPrChange>
      </w:pPr>
      <w:r w:rsidRPr="00FD6FD8">
        <w:rPr>
          <w:rStyle w:val="Emphasis"/>
          <w:i w:val="0"/>
          <w:iCs w:val="0"/>
          <w:color w:val="495057"/>
        </w:rPr>
        <w:t>References</w:t>
      </w:r>
      <w:r w:rsidRPr="00FD6FD8">
        <w:t> </w:t>
      </w:r>
    </w:p>
    <w:p w14:paraId="582F2035" w14:textId="7DA50C8E" w:rsidR="00FD6FD8" w:rsidRDefault="008B5E96" w:rsidP="00FD6FD8">
      <w:pPr>
        <w:pStyle w:val="ListParagraph"/>
        <w:numPr>
          <w:ilvl w:val="0"/>
          <w:numId w:val="13"/>
        </w:numPr>
        <w:rPr>
          <w:ins w:id="594" w:author="Belinda Wilson" w:date="2023-09-13T11:25:00Z"/>
          <w:rStyle w:val="Emphasis"/>
        </w:rPr>
      </w:pPr>
      <w:del w:id="595" w:author="Belinda Wilson" w:date="2023-09-13T11:25:00Z">
        <w:r w:rsidRPr="00FD6FD8" w:rsidDel="00FD6FD8">
          <w:rPr>
            <w:rStyle w:val="Emphasis"/>
            <w:rPrChange w:id="596" w:author="Belinda Wilson" w:date="2023-09-13T11:25:00Z">
              <w:rPr/>
            </w:rPrChange>
          </w:rPr>
          <w:br/>
        </w:r>
      </w:del>
      <w:ins w:id="597" w:author="Belinda Wilson" w:date="2023-09-13T11:25:00Z">
        <w:r w:rsidR="00FD6FD8">
          <w:rPr>
            <w:rStyle w:val="Emphasis"/>
          </w:rPr>
          <w:t xml:space="preserve">List </w:t>
        </w:r>
      </w:ins>
      <w:del w:id="598" w:author="Belinda Wilson" w:date="2023-09-13T11:25:00Z">
        <w:r w:rsidR="00FD6FD8" w:rsidRPr="00FD6FD8" w:rsidDel="00FD6FD8">
          <w:rPr>
            <w:rStyle w:val="Emphasis"/>
          </w:rPr>
          <w:delText>add a</w:delText>
        </w:r>
      </w:del>
      <w:ins w:id="599" w:author="Belinda Wilson" w:date="2023-09-13T11:25:00Z">
        <w:r w:rsidR="00FD6FD8">
          <w:rPr>
            <w:rStyle w:val="Emphasis"/>
          </w:rPr>
          <w:t>a</w:t>
        </w:r>
      </w:ins>
      <w:r w:rsidR="00FD6FD8" w:rsidRPr="00FD6FD8">
        <w:rPr>
          <w:rStyle w:val="Emphasis"/>
        </w:rPr>
        <w:t xml:space="preserve">ny </w:t>
      </w:r>
      <w:del w:id="600" w:author="Belinda Wilson" w:date="2023-09-13T11:25:00Z">
        <w:r w:rsidR="00FD6FD8" w:rsidRPr="00FD6FD8" w:rsidDel="00FD6FD8">
          <w:rPr>
            <w:rStyle w:val="Emphasis"/>
          </w:rPr>
          <w:delText xml:space="preserve">additional </w:delText>
        </w:r>
      </w:del>
      <w:r w:rsidR="00FD6FD8" w:rsidRPr="00FD6FD8">
        <w:rPr>
          <w:rStyle w:val="Emphasis"/>
        </w:rPr>
        <w:t xml:space="preserve">references you have </w:t>
      </w:r>
      <w:ins w:id="601" w:author="Belinda Wilson" w:date="2023-09-13T11:25:00Z">
        <w:r w:rsidR="00FD6FD8">
          <w:rPr>
            <w:rStyle w:val="Emphasis"/>
          </w:rPr>
          <w:t>cited</w:t>
        </w:r>
      </w:ins>
      <w:del w:id="602" w:author="Belinda Wilson" w:date="2023-09-13T11:25:00Z">
        <w:r w:rsidR="00FD6FD8" w:rsidRPr="00FD6FD8" w:rsidDel="00FD6FD8">
          <w:rPr>
            <w:rStyle w:val="Emphasis"/>
          </w:rPr>
          <w:delText>referred to</w:delText>
        </w:r>
      </w:del>
      <w:r w:rsidR="00FD6FD8" w:rsidRPr="00FD6FD8">
        <w:rPr>
          <w:rStyle w:val="Emphasis"/>
        </w:rPr>
        <w:t xml:space="preserve"> here</w:t>
      </w:r>
      <w:ins w:id="603" w:author="Belinda Wilson" w:date="2023-09-13T11:25:00Z">
        <w:r w:rsidR="00FD6FD8">
          <w:rPr>
            <w:rStyle w:val="Emphasis"/>
          </w:rPr>
          <w:t>.</w:t>
        </w:r>
      </w:ins>
    </w:p>
    <w:p w14:paraId="7EAB27F7" w14:textId="0BADDC7C" w:rsidR="002453FA" w:rsidRPr="00FD6FD8" w:rsidRDefault="00FD6FD8" w:rsidP="00FD6FD8">
      <w:pPr>
        <w:pStyle w:val="ListParagraph"/>
        <w:numPr>
          <w:ilvl w:val="0"/>
          <w:numId w:val="13"/>
        </w:numPr>
        <w:rPr>
          <w:rStyle w:val="Emphasis"/>
          <w:rPrChange w:id="604" w:author="Belinda Wilson" w:date="2023-09-13T11:25:00Z">
            <w:rPr/>
          </w:rPrChange>
        </w:rPr>
        <w:pPrChange w:id="605" w:author="Belinda Wilson" w:date="2023-09-13T11:25:00Z">
          <w:pPr/>
        </w:pPrChange>
      </w:pPr>
      <w:del w:id="606" w:author="Belinda Wilson" w:date="2023-09-13T11:25:00Z">
        <w:r w:rsidRPr="00FD6FD8" w:rsidDel="00FD6FD8">
          <w:rPr>
            <w:rStyle w:val="Emphasis"/>
          </w:rPr>
          <w:delText xml:space="preserve"> – </w:delText>
        </w:r>
      </w:del>
      <w:ins w:id="607" w:author="Belinda Wilson" w:date="2023-09-13T11:25:00Z">
        <w:r>
          <w:rPr>
            <w:rStyle w:val="Emphasis"/>
          </w:rPr>
          <w:t>R</w:t>
        </w:r>
      </w:ins>
      <w:del w:id="608" w:author="Belinda Wilson" w:date="2023-09-13T11:25:00Z">
        <w:r w:rsidRPr="00FD6FD8" w:rsidDel="00FD6FD8">
          <w:rPr>
            <w:rStyle w:val="Emphasis"/>
          </w:rPr>
          <w:delText>r</w:delText>
        </w:r>
      </w:del>
      <w:r w:rsidRPr="00FD6FD8">
        <w:rPr>
          <w:rStyle w:val="Emphasis"/>
        </w:rPr>
        <w:t>emember</w:t>
      </w:r>
      <w:ins w:id="609" w:author="Belinda Wilson" w:date="2023-09-13T11:25:00Z">
        <w:r>
          <w:rPr>
            <w:rStyle w:val="Emphasis"/>
          </w:rPr>
          <w:t xml:space="preserve"> to list</w:t>
        </w:r>
      </w:ins>
      <w:r w:rsidRPr="00FD6FD8">
        <w:rPr>
          <w:rStyle w:val="Emphasis"/>
        </w:rPr>
        <w:t xml:space="preserve"> </w:t>
      </w:r>
      <w:del w:id="610" w:author="Belinda Wilson" w:date="2023-09-13T11:26:00Z">
        <w:r w:rsidRPr="00FD6FD8" w:rsidDel="00FD6FD8">
          <w:rPr>
            <w:rStyle w:val="Emphasis"/>
          </w:rPr>
          <w:delText xml:space="preserve">they </w:delText>
        </w:r>
      </w:del>
      <w:ins w:id="611" w:author="Belinda Wilson" w:date="2023-09-13T11:26:00Z">
        <w:r>
          <w:rPr>
            <w:rStyle w:val="Emphasis"/>
          </w:rPr>
          <w:t xml:space="preserve">these in </w:t>
        </w:r>
      </w:ins>
      <w:del w:id="612" w:author="Belinda Wilson" w:date="2023-09-13T11:26:00Z">
        <w:r w:rsidRPr="00FD6FD8" w:rsidDel="00FD6FD8">
          <w:rPr>
            <w:rStyle w:val="Emphasis"/>
          </w:rPr>
          <w:delText xml:space="preserve">are listed in </w:delText>
        </w:r>
      </w:del>
      <w:r w:rsidRPr="00FD6FD8">
        <w:rPr>
          <w:rStyle w:val="Emphasis"/>
        </w:rPr>
        <w:t xml:space="preserve">alphabetical order by </w:t>
      </w:r>
      <w:ins w:id="613" w:author="Belinda Wilson" w:date="2023-09-13T11:26:00Z">
        <w:r>
          <w:rPr>
            <w:rStyle w:val="Emphasis"/>
          </w:rPr>
          <w:t>first-</w:t>
        </w:r>
      </w:ins>
      <w:r w:rsidRPr="00FD6FD8">
        <w:rPr>
          <w:rStyle w:val="Emphasis"/>
        </w:rPr>
        <w:t xml:space="preserve">author surname </w:t>
      </w:r>
      <w:del w:id="614" w:author="Belinda Wilson" w:date="2023-09-13T11:26:00Z">
        <w:r w:rsidRPr="00FD6FD8" w:rsidDel="00FD6FD8">
          <w:rPr>
            <w:rStyle w:val="Emphasis"/>
          </w:rPr>
          <w:delText>– follow the same format as the references here.</w:delText>
        </w:r>
      </w:del>
      <w:ins w:id="615" w:author="Belinda Wilson" w:date="2023-09-13T11:26:00Z">
        <w:r>
          <w:rPr>
            <w:rStyle w:val="Emphasis"/>
          </w:rPr>
          <w:t>(examples below).</w:t>
        </w:r>
      </w:ins>
    </w:p>
    <w:p w14:paraId="06D53F23" w14:textId="6EF2ED51" w:rsidR="006510B2" w:rsidDel="00FD6FD8" w:rsidRDefault="00FD6FD8" w:rsidP="00FD6FD8">
      <w:pPr>
        <w:rPr>
          <w:del w:id="616" w:author="Belinda Wilson" w:date="2023-09-13T11:26:00Z"/>
          <w:rStyle w:val="Emphasis"/>
        </w:rPr>
      </w:pPr>
      <w:del w:id="617" w:author="Belinda Wilson" w:date="2023-09-13T11:26:00Z">
        <w:r w:rsidRPr="00FD6FD8" w:rsidDel="00FD6FD8">
          <w:rPr>
            <w:rStyle w:val="Emphasis"/>
          </w:rPr>
          <w:delText xml:space="preserve">this is an example only </w:delText>
        </w:r>
      </w:del>
    </w:p>
    <w:p w14:paraId="7B8B9A66" w14:textId="77777777" w:rsidR="00FD6FD8" w:rsidRPr="00FD6FD8" w:rsidRDefault="00FD6FD8" w:rsidP="00FD6FD8">
      <w:pPr>
        <w:pStyle w:val="ListParagraph"/>
        <w:rPr>
          <w:ins w:id="618" w:author="Belinda Wilson" w:date="2023-09-13T11:26:00Z"/>
          <w:rStyle w:val="Emphasis"/>
          <w:rPrChange w:id="619" w:author="Belinda Wilson" w:date="2023-09-13T11:25:00Z">
            <w:rPr>
              <w:ins w:id="620" w:author="Belinda Wilson" w:date="2023-09-13T11:26:00Z"/>
            </w:rPr>
          </w:rPrChange>
        </w:rPr>
        <w:pPrChange w:id="621" w:author="Belinda Wilson" w:date="2023-09-13T11:26:00Z">
          <w:pPr/>
        </w:pPrChange>
      </w:pPr>
    </w:p>
    <w:p w14:paraId="3E774327" w14:textId="29A05478" w:rsidR="0031320F" w:rsidRPr="00FD6FD8" w:rsidRDefault="0031320F" w:rsidP="00FD6FD8">
      <w:pPr>
        <w:rPr>
          <w:rStyle w:val="Emphasis"/>
          <w:rPrChange w:id="622" w:author="Belinda Wilson" w:date="2023-09-13T11:26:00Z">
            <w:rPr/>
          </w:rPrChange>
        </w:rPr>
      </w:pPr>
      <w:r w:rsidRPr="00FD6FD8">
        <w:rPr>
          <w:rStyle w:val="Emphasis"/>
          <w:rPrChange w:id="623" w:author="Belinda Wilson" w:date="2023-09-13T11:26:00Z">
            <w:rPr/>
          </w:rPrChange>
        </w:rPr>
        <w:t>ABARES (2016) The Australian Land Use and Management Classification Version 8, Australian Bureau of Agricultural and Resource Economics and Sciences (ABARES), Canberra.</w:t>
      </w:r>
    </w:p>
    <w:p w14:paraId="5A4360C7" w14:textId="77777777" w:rsidR="0031320F" w:rsidRPr="00FD6FD8" w:rsidRDefault="0031320F" w:rsidP="00FD6FD8">
      <w:pPr>
        <w:rPr>
          <w:rStyle w:val="Emphasis"/>
          <w:rPrChange w:id="624" w:author="Belinda Wilson" w:date="2023-09-13T11:26:00Z">
            <w:rPr/>
          </w:rPrChange>
        </w:rPr>
      </w:pPr>
      <w:r w:rsidRPr="00FD6FD8">
        <w:rPr>
          <w:rStyle w:val="Emphasis"/>
          <w:rPrChange w:id="625" w:author="Belinda Wilson" w:date="2023-09-13T11:26:00Z">
            <w:rPr/>
          </w:rPrChange>
        </w:rPr>
        <w:lastRenderedPageBreak/>
        <w:t>Abell R. S. (1992) Canberra (1:100 000 scale geological map). Bureau of Mineral Resources, Canberra.</w:t>
      </w:r>
    </w:p>
    <w:p w14:paraId="58D9AA1B" w14:textId="384B0236" w:rsidR="0031320F" w:rsidRPr="00FD6FD8" w:rsidDel="00FD6FD8" w:rsidRDefault="0031320F" w:rsidP="00FD6FD8">
      <w:pPr>
        <w:rPr>
          <w:del w:id="626" w:author="Belinda Wilson" w:date="2023-09-13T11:26:00Z"/>
          <w:rStyle w:val="Emphasis"/>
          <w:rPrChange w:id="627" w:author="Belinda Wilson" w:date="2023-09-13T11:26:00Z">
            <w:rPr>
              <w:del w:id="628" w:author="Belinda Wilson" w:date="2023-09-13T11:26:00Z"/>
            </w:rPr>
          </w:rPrChange>
        </w:rPr>
      </w:pPr>
      <w:r w:rsidRPr="00FD6FD8">
        <w:rPr>
          <w:rStyle w:val="Emphasis"/>
          <w:rPrChange w:id="629" w:author="Belinda Wilson" w:date="2023-09-13T11:26:00Z">
            <w:rPr/>
          </w:rPrChange>
        </w:rPr>
        <w:t>Jenkins B. J. (2000) Soil Landscapes of the Canberra 1:100 000 Sheet. NSW Department of Land and Water Conservation (DLWC), Sydney.</w:t>
      </w:r>
    </w:p>
    <w:p w14:paraId="7296AEE0" w14:textId="77777777" w:rsidR="00F304DD" w:rsidRPr="00FD6FD8" w:rsidDel="00FD6FD8" w:rsidRDefault="00F304DD" w:rsidP="00FD6FD8">
      <w:pPr>
        <w:rPr>
          <w:del w:id="630" w:author="Belinda Wilson" w:date="2023-09-13T11:26:00Z"/>
        </w:rPr>
      </w:pPr>
    </w:p>
    <w:p w14:paraId="6A924A61" w14:textId="2D9ED8CB" w:rsidR="00F304DD" w:rsidRPr="00FD6FD8" w:rsidDel="00FD6FD8" w:rsidRDefault="00FB71D6" w:rsidP="00FD6FD8">
      <w:pPr>
        <w:rPr>
          <w:del w:id="631" w:author="Belinda Wilson" w:date="2023-09-13T11:26:00Z"/>
        </w:rPr>
      </w:pPr>
      <w:del w:id="632" w:author="Belinda Wilson" w:date="2023-09-13T11:26:00Z">
        <w:r w:rsidRPr="00FD6FD8" w:rsidDel="00FD6FD8">
          <w:delText xml:space="preserve">As a guide to how big each section should be, </w:delText>
        </w:r>
      </w:del>
    </w:p>
    <w:p w14:paraId="67AB403B" w14:textId="52AD3E51" w:rsidR="00FB71D6" w:rsidRPr="00FD6FD8" w:rsidDel="00FD6FD8" w:rsidRDefault="00FB71D6" w:rsidP="00FD6FD8">
      <w:pPr>
        <w:rPr>
          <w:del w:id="633" w:author="Belinda Wilson" w:date="2023-09-13T11:26:00Z"/>
        </w:rPr>
      </w:pPr>
      <w:del w:id="634" w:author="Belinda Wilson" w:date="2023-09-13T11:26:00Z">
        <w:r w:rsidRPr="00FD6FD8" w:rsidDel="00FD6FD8">
          <w:delText xml:space="preserve">Sections 1, 2 and 3 </w:delText>
        </w:r>
        <w:r w:rsidR="00FB50DD" w:rsidRPr="00FD6FD8" w:rsidDel="00FD6FD8">
          <w:delText xml:space="preserve">should add up to about 15% of the </w:delText>
        </w:r>
        <w:r w:rsidR="007E3F80" w:rsidRPr="00FD6FD8" w:rsidDel="00FD6FD8">
          <w:delText xml:space="preserve">word count for the </w:delText>
        </w:r>
        <w:r w:rsidR="00FB50DD" w:rsidRPr="00FD6FD8" w:rsidDel="00FD6FD8">
          <w:delText>report</w:delText>
        </w:r>
      </w:del>
    </w:p>
    <w:p w14:paraId="60254DEA" w14:textId="4BB883B4" w:rsidR="00FB50DD" w:rsidRPr="00FD6FD8" w:rsidDel="00FD6FD8" w:rsidRDefault="007E3F80" w:rsidP="00FD6FD8">
      <w:pPr>
        <w:rPr>
          <w:del w:id="635" w:author="Belinda Wilson" w:date="2023-09-13T11:26:00Z"/>
        </w:rPr>
      </w:pPr>
      <w:del w:id="636" w:author="Belinda Wilson" w:date="2023-09-13T11:26:00Z">
        <w:r w:rsidRPr="00FD6FD8" w:rsidDel="00FD6FD8">
          <w:delText xml:space="preserve">Section 4 </w:delText>
        </w:r>
        <w:r w:rsidR="00AD26C6" w:rsidRPr="00FD6FD8" w:rsidDel="00FD6FD8">
          <w:delText xml:space="preserve">(Methods) </w:delText>
        </w:r>
        <w:r w:rsidRPr="00FD6FD8" w:rsidDel="00FD6FD8">
          <w:delText>should be about 15</w:delText>
        </w:r>
        <w:r w:rsidR="000B1798" w:rsidRPr="00FD6FD8" w:rsidDel="00FD6FD8">
          <w:delText>% of the word count for the report</w:delText>
        </w:r>
      </w:del>
    </w:p>
    <w:p w14:paraId="57A98A59" w14:textId="4DCB1035" w:rsidR="0000714C" w:rsidRPr="00FD6FD8" w:rsidDel="00FD6FD8" w:rsidRDefault="0000714C" w:rsidP="00FD6FD8">
      <w:pPr>
        <w:rPr>
          <w:del w:id="637" w:author="Belinda Wilson" w:date="2023-09-13T11:26:00Z"/>
        </w:rPr>
      </w:pPr>
      <w:del w:id="638" w:author="Belinda Wilson" w:date="2023-09-13T11:26:00Z">
        <w:r w:rsidRPr="00FD6FD8" w:rsidDel="00FD6FD8">
          <w:delText>Section 5 (Results) should be about 35% of the word count for the report</w:delText>
        </w:r>
      </w:del>
    </w:p>
    <w:p w14:paraId="4AB09F6D" w14:textId="74F49C64" w:rsidR="0000714C" w:rsidRPr="00FD6FD8" w:rsidDel="00FD6FD8" w:rsidRDefault="0000714C" w:rsidP="00FD6FD8">
      <w:pPr>
        <w:rPr>
          <w:del w:id="639" w:author="Belinda Wilson" w:date="2023-09-13T11:26:00Z"/>
        </w:rPr>
      </w:pPr>
      <w:del w:id="640" w:author="Belinda Wilson" w:date="2023-09-13T11:26:00Z">
        <w:r w:rsidRPr="00FD6FD8" w:rsidDel="00FD6FD8">
          <w:delText>Section 6 &amp; 7 (Discussion &amp; Conclusion) should be about 35% of the word count for the report</w:delText>
        </w:r>
      </w:del>
    </w:p>
    <w:p w14:paraId="27F3475F" w14:textId="078A1739" w:rsidR="000B1798" w:rsidRPr="00FD6FD8" w:rsidRDefault="000B1798" w:rsidP="00FD6FD8"/>
    <w:sectPr w:rsidR="000B1798" w:rsidRPr="00FD6FD8" w:rsidSect="00E928B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CB1B" w14:textId="77777777" w:rsidR="00E16720" w:rsidRDefault="00E16720" w:rsidP="00FD6FD8">
      <w:r>
        <w:separator/>
      </w:r>
    </w:p>
  </w:endnote>
  <w:endnote w:type="continuationSeparator" w:id="0">
    <w:p w14:paraId="7B2D3BAF" w14:textId="77777777" w:rsidR="00E16720" w:rsidRDefault="00E16720" w:rsidP="00FD6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00AE" w14:textId="1C380D89" w:rsidR="00AB2AA1" w:rsidRPr="003712A4" w:rsidRDefault="00AB2AA1" w:rsidP="00FD6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E837" w14:textId="77777777" w:rsidR="00E16720" w:rsidRDefault="00E16720" w:rsidP="00FD6FD8">
      <w:r>
        <w:separator/>
      </w:r>
    </w:p>
  </w:footnote>
  <w:footnote w:type="continuationSeparator" w:id="0">
    <w:p w14:paraId="78883591" w14:textId="77777777" w:rsidR="00E16720" w:rsidRDefault="00E16720" w:rsidP="00FD6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B168" w14:textId="3A54820C" w:rsidR="00AB2AA1" w:rsidRPr="00D1016C" w:rsidRDefault="008A685C" w:rsidP="00FD6FD8">
    <w:pPr>
      <w:pStyle w:val="Header"/>
    </w:pPr>
    <w:r w:rsidRPr="00D1016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5F9"/>
    <w:multiLevelType w:val="hybridMultilevel"/>
    <w:tmpl w:val="8550EA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C1F85"/>
    <w:multiLevelType w:val="hybridMultilevel"/>
    <w:tmpl w:val="D8362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5468"/>
    <w:multiLevelType w:val="hybridMultilevel"/>
    <w:tmpl w:val="AAECA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0216"/>
    <w:multiLevelType w:val="hybridMultilevel"/>
    <w:tmpl w:val="85AA3E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378F"/>
    <w:multiLevelType w:val="hybridMultilevel"/>
    <w:tmpl w:val="3EE09D34"/>
    <w:lvl w:ilvl="0" w:tplc="741E34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483BAD"/>
    <w:multiLevelType w:val="hybridMultilevel"/>
    <w:tmpl w:val="26BC4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88FFC">
      <w:start w:val="6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3BCF"/>
    <w:multiLevelType w:val="hybridMultilevel"/>
    <w:tmpl w:val="62805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E0E62"/>
    <w:multiLevelType w:val="hybridMultilevel"/>
    <w:tmpl w:val="D424D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A38D1"/>
    <w:multiLevelType w:val="hybridMultilevel"/>
    <w:tmpl w:val="A45A7C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72C"/>
    <w:multiLevelType w:val="hybridMultilevel"/>
    <w:tmpl w:val="B5F2B0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F6513"/>
    <w:multiLevelType w:val="hybridMultilevel"/>
    <w:tmpl w:val="B9F0B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331E4"/>
    <w:multiLevelType w:val="hybridMultilevel"/>
    <w:tmpl w:val="4FC49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F5D52"/>
    <w:multiLevelType w:val="hybridMultilevel"/>
    <w:tmpl w:val="60A2B6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A1698"/>
    <w:multiLevelType w:val="hybridMultilevel"/>
    <w:tmpl w:val="FD0EB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7041B"/>
    <w:multiLevelType w:val="hybridMultilevel"/>
    <w:tmpl w:val="3AB46A52"/>
    <w:lvl w:ilvl="0" w:tplc="A10A9E4C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66114"/>
    <w:multiLevelType w:val="multilevel"/>
    <w:tmpl w:val="D1205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8113DE3"/>
    <w:multiLevelType w:val="hybridMultilevel"/>
    <w:tmpl w:val="C7A0E8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358DA"/>
    <w:multiLevelType w:val="hybridMultilevel"/>
    <w:tmpl w:val="C54ED9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24CAF"/>
    <w:multiLevelType w:val="hybridMultilevel"/>
    <w:tmpl w:val="0F3CB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21E73"/>
    <w:multiLevelType w:val="hybridMultilevel"/>
    <w:tmpl w:val="C0109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F5A7E"/>
    <w:multiLevelType w:val="multilevel"/>
    <w:tmpl w:val="2800D09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B6265C8"/>
    <w:multiLevelType w:val="hybridMultilevel"/>
    <w:tmpl w:val="A26A5310"/>
    <w:lvl w:ilvl="0" w:tplc="FE689900">
      <w:start w:val="1"/>
      <w:numFmt w:val="decimal"/>
      <w:lvlText w:val="%1."/>
      <w:lvlJc w:val="left"/>
      <w:pPr>
        <w:ind w:left="360" w:hanging="360"/>
      </w:pPr>
      <w:rPr>
        <w:rFonts w:ascii="Raleway" w:eastAsiaTheme="minorHAnsi" w:hAnsi="Raleway" w:cstheme="minorBid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AC017F"/>
    <w:multiLevelType w:val="hybridMultilevel"/>
    <w:tmpl w:val="074AFB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5B33BA"/>
    <w:multiLevelType w:val="hybridMultilevel"/>
    <w:tmpl w:val="2006F256"/>
    <w:lvl w:ilvl="0" w:tplc="8DE4F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7698521">
    <w:abstractNumId w:val="21"/>
  </w:num>
  <w:num w:numId="2" w16cid:durableId="146362455">
    <w:abstractNumId w:val="14"/>
  </w:num>
  <w:num w:numId="3" w16cid:durableId="1919248646">
    <w:abstractNumId w:val="13"/>
  </w:num>
  <w:num w:numId="4" w16cid:durableId="1847554387">
    <w:abstractNumId w:val="11"/>
  </w:num>
  <w:num w:numId="5" w16cid:durableId="1483042619">
    <w:abstractNumId w:val="23"/>
  </w:num>
  <w:num w:numId="6" w16cid:durableId="19556359">
    <w:abstractNumId w:val="4"/>
  </w:num>
  <w:num w:numId="7" w16cid:durableId="460148695">
    <w:abstractNumId w:val="6"/>
  </w:num>
  <w:num w:numId="8" w16cid:durableId="700857129">
    <w:abstractNumId w:val="19"/>
  </w:num>
  <w:num w:numId="9" w16cid:durableId="831943937">
    <w:abstractNumId w:val="0"/>
  </w:num>
  <w:num w:numId="10" w16cid:durableId="484206063">
    <w:abstractNumId w:val="9"/>
  </w:num>
  <w:num w:numId="11" w16cid:durableId="554702837">
    <w:abstractNumId w:val="7"/>
  </w:num>
  <w:num w:numId="12" w16cid:durableId="346711173">
    <w:abstractNumId w:val="2"/>
  </w:num>
  <w:num w:numId="13" w16cid:durableId="839930557">
    <w:abstractNumId w:val="18"/>
  </w:num>
  <w:num w:numId="14" w16cid:durableId="275332961">
    <w:abstractNumId w:val="5"/>
  </w:num>
  <w:num w:numId="15" w16cid:durableId="1494492202">
    <w:abstractNumId w:val="3"/>
  </w:num>
  <w:num w:numId="16" w16cid:durableId="1309823587">
    <w:abstractNumId w:val="22"/>
  </w:num>
  <w:num w:numId="17" w16cid:durableId="1820347015">
    <w:abstractNumId w:val="16"/>
  </w:num>
  <w:num w:numId="18" w16cid:durableId="1783188745">
    <w:abstractNumId w:val="1"/>
  </w:num>
  <w:num w:numId="19" w16cid:durableId="690188570">
    <w:abstractNumId w:val="8"/>
  </w:num>
  <w:num w:numId="20" w16cid:durableId="2068334367">
    <w:abstractNumId w:val="10"/>
  </w:num>
  <w:num w:numId="21" w16cid:durableId="764964383">
    <w:abstractNumId w:val="17"/>
  </w:num>
  <w:num w:numId="22" w16cid:durableId="178743301">
    <w:abstractNumId w:val="20"/>
  </w:num>
  <w:num w:numId="23" w16cid:durableId="1751728269">
    <w:abstractNumId w:val="12"/>
  </w:num>
  <w:num w:numId="24" w16cid:durableId="733819021">
    <w:abstractNumId w:val="15"/>
  </w:num>
  <w:num w:numId="25" w16cid:durableId="18313410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linda Wilson">
    <w15:presenceInfo w15:providerId="None" w15:userId="Belinda Wil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96"/>
    <w:rsid w:val="0000714C"/>
    <w:rsid w:val="00021267"/>
    <w:rsid w:val="00024932"/>
    <w:rsid w:val="00030C28"/>
    <w:rsid w:val="00031E66"/>
    <w:rsid w:val="00042150"/>
    <w:rsid w:val="0004735D"/>
    <w:rsid w:val="000477A5"/>
    <w:rsid w:val="000523EB"/>
    <w:rsid w:val="00060520"/>
    <w:rsid w:val="0006348D"/>
    <w:rsid w:val="00064AA5"/>
    <w:rsid w:val="00066A67"/>
    <w:rsid w:val="00073014"/>
    <w:rsid w:val="00075FC0"/>
    <w:rsid w:val="00091AA7"/>
    <w:rsid w:val="000A01DD"/>
    <w:rsid w:val="000A0AC8"/>
    <w:rsid w:val="000A3CA4"/>
    <w:rsid w:val="000A691D"/>
    <w:rsid w:val="000B1798"/>
    <w:rsid w:val="000B61DC"/>
    <w:rsid w:val="000B7B61"/>
    <w:rsid w:val="000C08E4"/>
    <w:rsid w:val="000C7B92"/>
    <w:rsid w:val="000D4C6A"/>
    <w:rsid w:val="001138BA"/>
    <w:rsid w:val="001351C6"/>
    <w:rsid w:val="00154CA1"/>
    <w:rsid w:val="00164DAF"/>
    <w:rsid w:val="001770F3"/>
    <w:rsid w:val="00185336"/>
    <w:rsid w:val="00194CAF"/>
    <w:rsid w:val="001961D6"/>
    <w:rsid w:val="001A22E2"/>
    <w:rsid w:val="001B7292"/>
    <w:rsid w:val="001C2B69"/>
    <w:rsid w:val="001D3EDE"/>
    <w:rsid w:val="001F578D"/>
    <w:rsid w:val="001F59B4"/>
    <w:rsid w:val="00200353"/>
    <w:rsid w:val="002343A4"/>
    <w:rsid w:val="002453FA"/>
    <w:rsid w:val="00251B92"/>
    <w:rsid w:val="00270BAD"/>
    <w:rsid w:val="002751BC"/>
    <w:rsid w:val="00283BA7"/>
    <w:rsid w:val="0029075A"/>
    <w:rsid w:val="00290F1C"/>
    <w:rsid w:val="0029403C"/>
    <w:rsid w:val="002A1597"/>
    <w:rsid w:val="002A1828"/>
    <w:rsid w:val="002A3C13"/>
    <w:rsid w:val="002A6B74"/>
    <w:rsid w:val="002B0895"/>
    <w:rsid w:val="002B0E72"/>
    <w:rsid w:val="002B4988"/>
    <w:rsid w:val="002B5DE2"/>
    <w:rsid w:val="002C0D05"/>
    <w:rsid w:val="002D69EC"/>
    <w:rsid w:val="002E1733"/>
    <w:rsid w:val="002E3168"/>
    <w:rsid w:val="002F4A55"/>
    <w:rsid w:val="002F6E3E"/>
    <w:rsid w:val="00303CFD"/>
    <w:rsid w:val="00304644"/>
    <w:rsid w:val="00311A79"/>
    <w:rsid w:val="0031320F"/>
    <w:rsid w:val="00326C64"/>
    <w:rsid w:val="00353E74"/>
    <w:rsid w:val="0037027F"/>
    <w:rsid w:val="003712A4"/>
    <w:rsid w:val="00371FC8"/>
    <w:rsid w:val="00381AC6"/>
    <w:rsid w:val="00382C1D"/>
    <w:rsid w:val="0039422B"/>
    <w:rsid w:val="00394305"/>
    <w:rsid w:val="00396D9C"/>
    <w:rsid w:val="003A0B04"/>
    <w:rsid w:val="003B01F6"/>
    <w:rsid w:val="003B7A9C"/>
    <w:rsid w:val="003C0E48"/>
    <w:rsid w:val="003C701B"/>
    <w:rsid w:val="003D3537"/>
    <w:rsid w:val="003D47C1"/>
    <w:rsid w:val="003D6B57"/>
    <w:rsid w:val="003D7473"/>
    <w:rsid w:val="003E0884"/>
    <w:rsid w:val="003F44F1"/>
    <w:rsid w:val="0040329C"/>
    <w:rsid w:val="00420566"/>
    <w:rsid w:val="00423F1B"/>
    <w:rsid w:val="00432AE5"/>
    <w:rsid w:val="00446012"/>
    <w:rsid w:val="004614B0"/>
    <w:rsid w:val="004652DC"/>
    <w:rsid w:val="00493A3E"/>
    <w:rsid w:val="004C44C9"/>
    <w:rsid w:val="004C6E83"/>
    <w:rsid w:val="004D39D8"/>
    <w:rsid w:val="004D3C4A"/>
    <w:rsid w:val="004D7577"/>
    <w:rsid w:val="004E4C57"/>
    <w:rsid w:val="004E6501"/>
    <w:rsid w:val="004E75D2"/>
    <w:rsid w:val="004F4D5A"/>
    <w:rsid w:val="004F5B11"/>
    <w:rsid w:val="00502E02"/>
    <w:rsid w:val="005043ED"/>
    <w:rsid w:val="005065EA"/>
    <w:rsid w:val="00513937"/>
    <w:rsid w:val="005175BA"/>
    <w:rsid w:val="00534C96"/>
    <w:rsid w:val="0054324E"/>
    <w:rsid w:val="00545EA2"/>
    <w:rsid w:val="005563FC"/>
    <w:rsid w:val="00562DE3"/>
    <w:rsid w:val="00562F46"/>
    <w:rsid w:val="00570903"/>
    <w:rsid w:val="00573E3B"/>
    <w:rsid w:val="00575030"/>
    <w:rsid w:val="005759EB"/>
    <w:rsid w:val="005A7511"/>
    <w:rsid w:val="005B1565"/>
    <w:rsid w:val="005B39B4"/>
    <w:rsid w:val="005B6948"/>
    <w:rsid w:val="005B6F79"/>
    <w:rsid w:val="005C2017"/>
    <w:rsid w:val="005C380E"/>
    <w:rsid w:val="005C39AD"/>
    <w:rsid w:val="005C6BF7"/>
    <w:rsid w:val="005D63A1"/>
    <w:rsid w:val="005D68CC"/>
    <w:rsid w:val="005D6B50"/>
    <w:rsid w:val="005E3926"/>
    <w:rsid w:val="005F0E2F"/>
    <w:rsid w:val="005F6634"/>
    <w:rsid w:val="005F7737"/>
    <w:rsid w:val="006019B3"/>
    <w:rsid w:val="00617C74"/>
    <w:rsid w:val="0062306F"/>
    <w:rsid w:val="0062348F"/>
    <w:rsid w:val="00624D82"/>
    <w:rsid w:val="0062696E"/>
    <w:rsid w:val="00647A7F"/>
    <w:rsid w:val="006510B2"/>
    <w:rsid w:val="00654962"/>
    <w:rsid w:val="00656A76"/>
    <w:rsid w:val="00667225"/>
    <w:rsid w:val="006737AD"/>
    <w:rsid w:val="00684557"/>
    <w:rsid w:val="00687B53"/>
    <w:rsid w:val="006A1403"/>
    <w:rsid w:val="006A6E74"/>
    <w:rsid w:val="006B1FBD"/>
    <w:rsid w:val="006B2231"/>
    <w:rsid w:val="006B5FB9"/>
    <w:rsid w:val="006C2214"/>
    <w:rsid w:val="006D0B5F"/>
    <w:rsid w:val="006F206C"/>
    <w:rsid w:val="006F25DB"/>
    <w:rsid w:val="006F2BF3"/>
    <w:rsid w:val="007024D9"/>
    <w:rsid w:val="00702ADC"/>
    <w:rsid w:val="00733D46"/>
    <w:rsid w:val="0075400D"/>
    <w:rsid w:val="00756B97"/>
    <w:rsid w:val="0076675F"/>
    <w:rsid w:val="00790256"/>
    <w:rsid w:val="00796C66"/>
    <w:rsid w:val="007972AA"/>
    <w:rsid w:val="007A1D33"/>
    <w:rsid w:val="007A4495"/>
    <w:rsid w:val="007D2BE5"/>
    <w:rsid w:val="007D3FD4"/>
    <w:rsid w:val="007D59A4"/>
    <w:rsid w:val="007E2F70"/>
    <w:rsid w:val="007E3F80"/>
    <w:rsid w:val="007F42B0"/>
    <w:rsid w:val="007F6D11"/>
    <w:rsid w:val="0080057B"/>
    <w:rsid w:val="00804307"/>
    <w:rsid w:val="00805142"/>
    <w:rsid w:val="008053CF"/>
    <w:rsid w:val="0082196A"/>
    <w:rsid w:val="00826043"/>
    <w:rsid w:val="00837B2D"/>
    <w:rsid w:val="00850319"/>
    <w:rsid w:val="008550E8"/>
    <w:rsid w:val="0085550A"/>
    <w:rsid w:val="00882FD5"/>
    <w:rsid w:val="008A0547"/>
    <w:rsid w:val="008A522E"/>
    <w:rsid w:val="008A6256"/>
    <w:rsid w:val="008A685C"/>
    <w:rsid w:val="008B0B91"/>
    <w:rsid w:val="008B5E96"/>
    <w:rsid w:val="008D19E4"/>
    <w:rsid w:val="008D2EBB"/>
    <w:rsid w:val="008D3AB5"/>
    <w:rsid w:val="008D6E86"/>
    <w:rsid w:val="008E07D6"/>
    <w:rsid w:val="008E71F0"/>
    <w:rsid w:val="008F1B2F"/>
    <w:rsid w:val="00906C3B"/>
    <w:rsid w:val="0091207F"/>
    <w:rsid w:val="0091344F"/>
    <w:rsid w:val="009326A7"/>
    <w:rsid w:val="00935AE9"/>
    <w:rsid w:val="00936425"/>
    <w:rsid w:val="0093753A"/>
    <w:rsid w:val="00947CCF"/>
    <w:rsid w:val="009531FF"/>
    <w:rsid w:val="00953A07"/>
    <w:rsid w:val="00954B58"/>
    <w:rsid w:val="0096105B"/>
    <w:rsid w:val="009632EC"/>
    <w:rsid w:val="00963815"/>
    <w:rsid w:val="00973B6B"/>
    <w:rsid w:val="0097479B"/>
    <w:rsid w:val="00977FE0"/>
    <w:rsid w:val="00994D49"/>
    <w:rsid w:val="009B453E"/>
    <w:rsid w:val="009B5091"/>
    <w:rsid w:val="009C145D"/>
    <w:rsid w:val="009C2872"/>
    <w:rsid w:val="009C2E7A"/>
    <w:rsid w:val="009C72ED"/>
    <w:rsid w:val="009D164F"/>
    <w:rsid w:val="009D52CC"/>
    <w:rsid w:val="00A00E1B"/>
    <w:rsid w:val="00A0420E"/>
    <w:rsid w:val="00A22A50"/>
    <w:rsid w:val="00A272BB"/>
    <w:rsid w:val="00A35C9E"/>
    <w:rsid w:val="00A54994"/>
    <w:rsid w:val="00A57041"/>
    <w:rsid w:val="00A60F7F"/>
    <w:rsid w:val="00A63CC4"/>
    <w:rsid w:val="00A70ABF"/>
    <w:rsid w:val="00A7274C"/>
    <w:rsid w:val="00A74D2C"/>
    <w:rsid w:val="00A818A9"/>
    <w:rsid w:val="00A90E50"/>
    <w:rsid w:val="00A94B66"/>
    <w:rsid w:val="00AB2AA1"/>
    <w:rsid w:val="00AD0546"/>
    <w:rsid w:val="00AD2040"/>
    <w:rsid w:val="00AD26C6"/>
    <w:rsid w:val="00AD471B"/>
    <w:rsid w:val="00AF0C6E"/>
    <w:rsid w:val="00AF3DBC"/>
    <w:rsid w:val="00AF7992"/>
    <w:rsid w:val="00B02044"/>
    <w:rsid w:val="00B03258"/>
    <w:rsid w:val="00B0380B"/>
    <w:rsid w:val="00B132CF"/>
    <w:rsid w:val="00B14247"/>
    <w:rsid w:val="00B201A3"/>
    <w:rsid w:val="00B37D9A"/>
    <w:rsid w:val="00B4116A"/>
    <w:rsid w:val="00B42DA5"/>
    <w:rsid w:val="00B45CDD"/>
    <w:rsid w:val="00B46C0B"/>
    <w:rsid w:val="00B5217B"/>
    <w:rsid w:val="00B53D1D"/>
    <w:rsid w:val="00B549C6"/>
    <w:rsid w:val="00B630D5"/>
    <w:rsid w:val="00B64CAA"/>
    <w:rsid w:val="00B71C5E"/>
    <w:rsid w:val="00B772BD"/>
    <w:rsid w:val="00B81DFA"/>
    <w:rsid w:val="00BA6535"/>
    <w:rsid w:val="00BB57AB"/>
    <w:rsid w:val="00BB5AA5"/>
    <w:rsid w:val="00BC066C"/>
    <w:rsid w:val="00BC5F89"/>
    <w:rsid w:val="00BD0B69"/>
    <w:rsid w:val="00BD1362"/>
    <w:rsid w:val="00BE4DCD"/>
    <w:rsid w:val="00BF3746"/>
    <w:rsid w:val="00C070B0"/>
    <w:rsid w:val="00C16073"/>
    <w:rsid w:val="00C31644"/>
    <w:rsid w:val="00C3232A"/>
    <w:rsid w:val="00C4109A"/>
    <w:rsid w:val="00C416B4"/>
    <w:rsid w:val="00C50D35"/>
    <w:rsid w:val="00C544EA"/>
    <w:rsid w:val="00C5565C"/>
    <w:rsid w:val="00C60C13"/>
    <w:rsid w:val="00C76ACF"/>
    <w:rsid w:val="00C8328C"/>
    <w:rsid w:val="00C95027"/>
    <w:rsid w:val="00C95C73"/>
    <w:rsid w:val="00CA0E02"/>
    <w:rsid w:val="00CA2E8E"/>
    <w:rsid w:val="00CA4F76"/>
    <w:rsid w:val="00CB2FA4"/>
    <w:rsid w:val="00CB6EE0"/>
    <w:rsid w:val="00CB792D"/>
    <w:rsid w:val="00CD7E3A"/>
    <w:rsid w:val="00CE3AAF"/>
    <w:rsid w:val="00CE5584"/>
    <w:rsid w:val="00CF2708"/>
    <w:rsid w:val="00D1016C"/>
    <w:rsid w:val="00D33090"/>
    <w:rsid w:val="00D34BEB"/>
    <w:rsid w:val="00D43488"/>
    <w:rsid w:val="00D45567"/>
    <w:rsid w:val="00D5659A"/>
    <w:rsid w:val="00D63333"/>
    <w:rsid w:val="00D751AA"/>
    <w:rsid w:val="00D876A4"/>
    <w:rsid w:val="00D91123"/>
    <w:rsid w:val="00DA35BC"/>
    <w:rsid w:val="00DA52CC"/>
    <w:rsid w:val="00DB37BD"/>
    <w:rsid w:val="00DC282B"/>
    <w:rsid w:val="00DC5D8C"/>
    <w:rsid w:val="00DD024A"/>
    <w:rsid w:val="00DE2FC0"/>
    <w:rsid w:val="00DE41CA"/>
    <w:rsid w:val="00DF66B5"/>
    <w:rsid w:val="00DF7179"/>
    <w:rsid w:val="00E052D8"/>
    <w:rsid w:val="00E16720"/>
    <w:rsid w:val="00E213C0"/>
    <w:rsid w:val="00E41591"/>
    <w:rsid w:val="00E41E58"/>
    <w:rsid w:val="00E71692"/>
    <w:rsid w:val="00E83AFE"/>
    <w:rsid w:val="00E92383"/>
    <w:rsid w:val="00E925C7"/>
    <w:rsid w:val="00E928BA"/>
    <w:rsid w:val="00E9389A"/>
    <w:rsid w:val="00EB6FFD"/>
    <w:rsid w:val="00EB7888"/>
    <w:rsid w:val="00EC114C"/>
    <w:rsid w:val="00EC13F8"/>
    <w:rsid w:val="00EC2DDD"/>
    <w:rsid w:val="00EC6F84"/>
    <w:rsid w:val="00ED0524"/>
    <w:rsid w:val="00ED486D"/>
    <w:rsid w:val="00EE3CE8"/>
    <w:rsid w:val="00EF2905"/>
    <w:rsid w:val="00EF6C94"/>
    <w:rsid w:val="00F108E0"/>
    <w:rsid w:val="00F159B0"/>
    <w:rsid w:val="00F22764"/>
    <w:rsid w:val="00F250FB"/>
    <w:rsid w:val="00F2688C"/>
    <w:rsid w:val="00F304DD"/>
    <w:rsid w:val="00F31DCC"/>
    <w:rsid w:val="00F379AA"/>
    <w:rsid w:val="00F4538C"/>
    <w:rsid w:val="00F4795C"/>
    <w:rsid w:val="00F5246C"/>
    <w:rsid w:val="00F54BD1"/>
    <w:rsid w:val="00F561AE"/>
    <w:rsid w:val="00F6793C"/>
    <w:rsid w:val="00F74DA5"/>
    <w:rsid w:val="00F825A5"/>
    <w:rsid w:val="00F87B6E"/>
    <w:rsid w:val="00F961BC"/>
    <w:rsid w:val="00F967F3"/>
    <w:rsid w:val="00FA2626"/>
    <w:rsid w:val="00FB50DD"/>
    <w:rsid w:val="00FB71D6"/>
    <w:rsid w:val="00FD6FD8"/>
    <w:rsid w:val="00F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8DEA"/>
  <w15:chartTrackingRefBased/>
  <w15:docId w15:val="{178F901F-D492-4461-87E8-5CCBFE31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D8"/>
    <w:pPr>
      <w:autoSpaceDE w:val="0"/>
      <w:autoSpaceDN w:val="0"/>
      <w:jc w:val="both"/>
      <w:pPrChange w:id="0" w:author="Belinda Wilson" w:date="2023-09-13T11:26:00Z">
        <w:pPr>
          <w:autoSpaceDE w:val="0"/>
          <w:autoSpaceDN w:val="0"/>
          <w:spacing w:after="160" w:line="259" w:lineRule="auto"/>
        </w:pPr>
      </w:pPrChange>
    </w:pPr>
    <w:rPr>
      <w:rFonts w:ascii="Times New Roman" w:hAnsi="Times New Roman" w:cs="Segoe UI"/>
      <w:sz w:val="24"/>
      <w:szCs w:val="24"/>
      <w:rPrChange w:id="0" w:author="Belinda Wilson" w:date="2023-09-13T11:26:00Z">
        <w:rPr>
          <w:rFonts w:ascii="Segoe UI" w:eastAsiaTheme="minorHAnsi" w:hAnsi="Segoe UI" w:cs="Segoe UI"/>
          <w:sz w:val="24"/>
          <w:szCs w:val="24"/>
          <w:lang w:val="en-AU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FD6FD8"/>
    <w:pPr>
      <w:numPr>
        <w:numId w:val="22"/>
      </w:numPr>
      <w:spacing w:before="480" w:after="120"/>
      <w:outlineLvl w:val="0"/>
      <w:pPrChange w:id="1" w:author="Belinda Wilson" w:date="2023-09-13T11:37:00Z">
        <w:pPr>
          <w:autoSpaceDE w:val="0"/>
          <w:autoSpaceDN w:val="0"/>
          <w:spacing w:before="240" w:after="120" w:line="259" w:lineRule="auto"/>
          <w:jc w:val="both"/>
          <w:outlineLvl w:val="0"/>
        </w:pPr>
      </w:pPrChange>
    </w:pPr>
    <w:rPr>
      <w:rFonts w:cstheme="minorHAnsi"/>
      <w:b/>
      <w:bCs/>
      <w:color w:val="495057"/>
      <w:sz w:val="28"/>
      <w:szCs w:val="28"/>
      <w:rPrChange w:id="1" w:author="Belinda Wilson" w:date="2023-09-13T11:37:00Z">
        <w:rPr>
          <w:rFonts w:ascii="Segoe UI" w:eastAsiaTheme="minorHAnsi" w:hAnsi="Segoe UI" w:cstheme="minorHAnsi"/>
          <w:b/>
          <w:bCs/>
          <w:color w:val="495057"/>
          <w:sz w:val="28"/>
          <w:szCs w:val="28"/>
          <w:lang w:val="en-AU" w:eastAsia="en-US" w:bidi="ar-SA"/>
        </w:rPr>
      </w:rPrChange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D6FD8"/>
    <w:pPr>
      <w:numPr>
        <w:ilvl w:val="1"/>
      </w:numPr>
      <w:outlineLvl w:val="1"/>
      <w:pPrChange w:id="2" w:author="Belinda Wilson" w:date="2023-09-13T11:39:00Z">
        <w:pPr>
          <w:autoSpaceDE w:val="0"/>
          <w:autoSpaceDN w:val="0"/>
          <w:spacing w:before="360" w:after="120" w:line="259" w:lineRule="auto"/>
          <w:jc w:val="both"/>
          <w:outlineLvl w:val="1"/>
        </w:pPr>
      </w:pPrChange>
    </w:pPr>
    <w:rPr>
      <w:i/>
      <w:iCs/>
      <w:rPrChange w:id="2" w:author="Belinda Wilson" w:date="2023-09-13T11:39:00Z">
        <w:rPr>
          <w:rFonts w:ascii="Segoe UI" w:eastAsiaTheme="minorHAnsi" w:hAnsi="Segoe UI" w:cs="Segoe UI"/>
          <w:color w:val="495057"/>
          <w:sz w:val="28"/>
          <w:szCs w:val="28"/>
          <w:lang w:val="en-AU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5E96"/>
    <w:pPr>
      <w:spacing w:before="100" w:beforeAutospacing="1" w:after="100" w:afterAutospacing="1" w:line="240" w:lineRule="auto"/>
    </w:pPr>
    <w:rPr>
      <w:rFonts w:eastAsia="Times New Roman" w:cs="Times New Roman"/>
      <w:lang w:eastAsia="en-AU"/>
    </w:rPr>
  </w:style>
  <w:style w:type="character" w:styleId="Emphasis">
    <w:name w:val="Emphasis"/>
    <w:basedOn w:val="DefaultParagraphFont"/>
    <w:uiPriority w:val="20"/>
    <w:qFormat/>
    <w:rsid w:val="00FD6FD8"/>
    <w:rPr>
      <w:i/>
      <w:iCs/>
      <w:color w:val="C00000"/>
    </w:rPr>
  </w:style>
  <w:style w:type="character" w:styleId="Strong">
    <w:name w:val="Strong"/>
    <w:basedOn w:val="DefaultParagraphFont"/>
    <w:uiPriority w:val="22"/>
    <w:qFormat/>
    <w:rsid w:val="008B5E96"/>
    <w:rPr>
      <w:b/>
      <w:bCs/>
    </w:rPr>
  </w:style>
  <w:style w:type="paragraph" w:styleId="ListParagraph">
    <w:name w:val="List Paragraph"/>
    <w:basedOn w:val="Normal"/>
    <w:uiPriority w:val="34"/>
    <w:qFormat/>
    <w:rsid w:val="008B5E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E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A1"/>
  </w:style>
  <w:style w:type="paragraph" w:styleId="Footer">
    <w:name w:val="footer"/>
    <w:basedOn w:val="Normal"/>
    <w:link w:val="FooterChar"/>
    <w:uiPriority w:val="99"/>
    <w:unhideWhenUsed/>
    <w:rsid w:val="00AB2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A1"/>
  </w:style>
  <w:style w:type="paragraph" w:styleId="Revision">
    <w:name w:val="Revision"/>
    <w:hidden/>
    <w:uiPriority w:val="99"/>
    <w:semiHidden/>
    <w:rsid w:val="00FD6F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6FD8"/>
    <w:rPr>
      <w:rFonts w:ascii="Times New Roman" w:hAnsi="Times New Roman" w:cstheme="minorHAnsi"/>
      <w:b/>
      <w:bCs/>
      <w:color w:val="495057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6FD8"/>
    <w:pPr>
      <w:pageBreakBefore/>
      <w:pBdr>
        <w:bottom w:val="single" w:sz="18" w:space="5" w:color="44546A" w:themeColor="text2"/>
      </w:pBdr>
      <w:spacing w:after="360" w:line="240" w:lineRule="auto"/>
      <w:pPrChange w:id="3" w:author="Belinda Wilson" w:date="2023-09-13T11:14:00Z">
        <w:pPr>
          <w:spacing w:after="360"/>
          <w:contextualSpacing/>
        </w:pPr>
      </w:pPrChange>
    </w:pPr>
    <w:rPr>
      <w:rFonts w:eastAsiaTheme="majorEastAsia"/>
      <w:b/>
      <w:spacing w:val="-10"/>
      <w:kern w:val="28"/>
      <w:sz w:val="40"/>
      <w:szCs w:val="40"/>
      <w:rPrChange w:id="3" w:author="Belinda Wilson" w:date="2023-09-13T11:14:00Z">
        <w:rPr>
          <w:rFonts w:ascii="Segoe UI" w:eastAsiaTheme="majorEastAsia" w:hAnsi="Segoe UI" w:cs="Segoe UI"/>
          <w:b/>
          <w:bCs/>
          <w:spacing w:val="-10"/>
          <w:kern w:val="28"/>
          <w:sz w:val="52"/>
          <w:szCs w:val="52"/>
          <w:lang w:val="en-AU" w:eastAsia="en-US" w:bidi="ar-SA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FD6FD8"/>
    <w:rPr>
      <w:rFonts w:ascii="Segoe UI" w:eastAsiaTheme="majorEastAsia" w:hAnsi="Segoe UI" w:cs="Segoe UI"/>
      <w:b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FD8"/>
    <w:rPr>
      <w:rFonts w:ascii="Times New Roman" w:hAnsi="Times New Roman" w:cstheme="minorHAnsi"/>
      <w:b/>
      <w:bCs/>
      <w:i/>
      <w:iCs/>
      <w:color w:val="495057"/>
      <w:sz w:val="28"/>
      <w:szCs w:val="28"/>
    </w:rPr>
  </w:style>
  <w:style w:type="paragraph" w:styleId="NoSpacing">
    <w:name w:val="No Spacing"/>
    <w:uiPriority w:val="1"/>
    <w:qFormat/>
    <w:rsid w:val="00FD6FD8"/>
    <w:pPr>
      <w:autoSpaceDE w:val="0"/>
      <w:autoSpaceDN w:val="0"/>
      <w:spacing w:after="0" w:line="240" w:lineRule="auto"/>
      <w:jc w:val="both"/>
    </w:pPr>
    <w:rPr>
      <w:rFonts w:ascii="Times New Roman" w:hAnsi="Times New Roman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LEAH</dc:creator>
  <cp:keywords/>
  <dc:description/>
  <cp:lastModifiedBy>Belinda Wilson</cp:lastModifiedBy>
  <cp:revision>75</cp:revision>
  <dcterms:created xsi:type="dcterms:W3CDTF">2023-09-12T21:18:00Z</dcterms:created>
  <dcterms:modified xsi:type="dcterms:W3CDTF">2023-09-13T01:49:00Z</dcterms:modified>
</cp:coreProperties>
</file>